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2AEA" w14:textId="77777777" w:rsidR="00FA0FC4" w:rsidRPr="005254D7" w:rsidRDefault="00FA0FC4" w:rsidP="005254D7">
      <w:pPr>
        <w:rPr>
          <w:rFonts w:eastAsia="Times New Roman" w:cstheme="minorHAnsi"/>
          <w:b/>
          <w:bCs/>
          <w:color w:val="000000"/>
          <w:shd w:val="clear" w:color="auto" w:fill="FFFFFF"/>
        </w:rPr>
      </w:pPr>
      <w:r w:rsidRPr="005254D7">
        <w:rPr>
          <w:rFonts w:eastAsia="Times New Roman" w:cstheme="minorHAnsi"/>
          <w:b/>
          <w:bCs/>
          <w:color w:val="000000"/>
          <w:shd w:val="clear" w:color="auto" w:fill="FFFFFF"/>
        </w:rPr>
        <w:t>Associate Editor</w:t>
      </w:r>
    </w:p>
    <w:p w14:paraId="63A0E58F" w14:textId="77777777" w:rsidR="00FA0FC4" w:rsidRPr="005254D7" w:rsidRDefault="00FA0FC4" w:rsidP="005254D7">
      <w:pPr>
        <w:rPr>
          <w:rFonts w:eastAsia="Times New Roman" w:cstheme="minorHAnsi"/>
          <w:color w:val="000000"/>
          <w:shd w:val="clear" w:color="auto" w:fill="FFFFFF"/>
        </w:rPr>
      </w:pPr>
    </w:p>
    <w:p w14:paraId="30D27E64" w14:textId="6E124F02" w:rsidR="000637DE" w:rsidRPr="005254D7" w:rsidRDefault="00FA0FC4" w:rsidP="005254D7">
      <w:pPr>
        <w:rPr>
          <w:rFonts w:eastAsia="Times New Roman" w:cstheme="minorHAnsi"/>
          <w:color w:val="FF0000"/>
        </w:rPr>
      </w:pPr>
      <w:r w:rsidRPr="005254D7">
        <w:rPr>
          <w:rFonts w:eastAsia="Times New Roman" w:cstheme="minorHAnsi"/>
          <w:color w:val="000000"/>
          <w:shd w:val="clear" w:color="auto" w:fill="FFFFFF"/>
        </w:rPr>
        <w:t xml:space="preserve">(1) The reviewers appear to have different views on the bias of omitted variables in shifting-case analyses. Reviewer 2 (#4) suggests reminding readers about the omitted variable bias in meta-regression. On the other hand, Reviewer 1 (#9) believes that the bias in shifting-case analyses should compare estimates of these coefficients to the true parameter values in the restricted model. There are many potential covariates in a meta-regression, e.g., year of publications, mean age of participants, and duration of intervention. If we always assume that the model with all covariates is correct, all restricted models with fewer covariates are </w:t>
      </w:r>
      <w:proofErr w:type="spellStart"/>
      <w:r w:rsidRPr="005254D7">
        <w:rPr>
          <w:rFonts w:eastAsia="Times New Roman" w:cstheme="minorHAnsi"/>
          <w:color w:val="000000"/>
          <w:shd w:val="clear" w:color="auto" w:fill="FFFFFF"/>
        </w:rPr>
        <w:t>misspecified</w:t>
      </w:r>
      <w:proofErr w:type="spellEnd"/>
      <w:r w:rsidRPr="005254D7">
        <w:rPr>
          <w:rFonts w:eastAsia="Times New Roman" w:cstheme="minorHAnsi"/>
          <w:color w:val="000000"/>
          <w:shd w:val="clear" w:color="auto" w:fill="FFFFFF"/>
        </w:rPr>
        <w:t>. I think that this issue needs further discussion.</w:t>
      </w:r>
      <w:r w:rsidRPr="005254D7">
        <w:rPr>
          <w:rFonts w:eastAsia="Times New Roman" w:cstheme="minorHAnsi"/>
          <w:color w:val="000000"/>
        </w:rPr>
        <w:br/>
      </w:r>
      <w:r w:rsidR="000637DE" w:rsidRPr="005254D7">
        <w:rPr>
          <w:rFonts w:eastAsia="Times New Roman" w:cstheme="minorHAnsi"/>
          <w:color w:val="FF0000"/>
        </w:rPr>
        <w:t xml:space="preserve">This is an excellent point. </w:t>
      </w:r>
      <w:r w:rsidR="00C63C08" w:rsidRPr="005254D7">
        <w:rPr>
          <w:rFonts w:eastAsia="Times New Roman" w:cstheme="minorHAnsi"/>
          <w:color w:val="FF0000"/>
        </w:rPr>
        <w:t xml:space="preserve">We have added a new </w:t>
      </w:r>
      <w:r w:rsidR="00C63C08" w:rsidRPr="001034F0">
        <w:rPr>
          <w:rFonts w:eastAsia="Times New Roman" w:cstheme="minorHAnsi"/>
          <w:color w:val="FF0000"/>
          <w:highlight w:val="yellow"/>
        </w:rPr>
        <w:t xml:space="preserve">subsection </w:t>
      </w:r>
      <w:r w:rsidR="001034F0">
        <w:rPr>
          <w:rFonts w:eastAsia="Times New Roman" w:cstheme="minorHAnsi"/>
          <w:color w:val="FF0000"/>
          <w:highlight w:val="yellow"/>
        </w:rPr>
        <w:t>3.3</w:t>
      </w:r>
      <w:r w:rsidR="00C63C08" w:rsidRPr="005254D7">
        <w:rPr>
          <w:rFonts w:eastAsia="Times New Roman" w:cstheme="minorHAnsi"/>
          <w:color w:val="FF0000"/>
        </w:rPr>
        <w:t xml:space="preserve"> to discuss this issue.  </w:t>
      </w:r>
    </w:p>
    <w:p w14:paraId="44B73766" w14:textId="0838CE50" w:rsidR="000637DE" w:rsidRPr="005254D7" w:rsidRDefault="00FA0FC4" w:rsidP="005254D7">
      <w:pPr>
        <w:rPr>
          <w:rFonts w:eastAsia="Times New Roman" w:cstheme="minorHAnsi"/>
          <w:color w:val="000000"/>
        </w:rPr>
      </w:pPr>
      <w:r w:rsidRPr="005254D7">
        <w:rPr>
          <w:rFonts w:eastAsia="Times New Roman" w:cstheme="minorHAnsi"/>
          <w:color w:val="000000"/>
        </w:rPr>
        <w:br/>
      </w:r>
      <w:r w:rsidRPr="005254D7">
        <w:rPr>
          <w:rFonts w:eastAsia="Times New Roman" w:cstheme="minorHAnsi"/>
          <w:color w:val="000000"/>
          <w:shd w:val="clear" w:color="auto" w:fill="FFFFFF"/>
        </w:rPr>
        <w:t xml:space="preserve">(2) Another related issue is the substance abuse interventions example, which includes Group 1 Hi-Int. and Group 2 Hi-Int. as two covariates. It gives readers </w:t>
      </w:r>
      <w:proofErr w:type="gramStart"/>
      <w:r w:rsidRPr="005254D7">
        <w:rPr>
          <w:rFonts w:eastAsia="Times New Roman" w:cstheme="minorHAnsi"/>
          <w:color w:val="000000"/>
          <w:shd w:val="clear" w:color="auto" w:fill="FFFFFF"/>
        </w:rPr>
        <w:t>an</w:t>
      </w:r>
      <w:proofErr w:type="gramEnd"/>
      <w:r w:rsidRPr="005254D7">
        <w:rPr>
          <w:rFonts w:eastAsia="Times New Roman" w:cstheme="minorHAnsi"/>
          <w:color w:val="000000"/>
          <w:shd w:val="clear" w:color="auto" w:fill="FFFFFF"/>
        </w:rPr>
        <w:t xml:space="preserve"> impression that we should always include both covariates in the analysis. However, if the covariates are year of publications, mean age of participants, and duration of intervention, does it make sense to include them only one at a time? Moreover, the effect sizes in the example are correlated; this may complicate the results because the paper assumes independent effect sizes (see also Reviewer 1, #1, #2, and #3).</w:t>
      </w:r>
    </w:p>
    <w:p w14:paraId="625961B0" w14:textId="39676459" w:rsidR="00C63C08" w:rsidRPr="005254D7" w:rsidRDefault="00C63C08" w:rsidP="005254D7">
      <w:pPr>
        <w:rPr>
          <w:rFonts w:eastAsia="Times New Roman" w:cstheme="minorHAnsi"/>
          <w:color w:val="FF0000"/>
        </w:rPr>
      </w:pPr>
      <w:r w:rsidRPr="005254D7">
        <w:rPr>
          <w:rFonts w:eastAsia="Times New Roman" w:cstheme="minorHAnsi"/>
          <w:color w:val="FF0000"/>
        </w:rPr>
        <w:t xml:space="preserve">In general, regression modelling guidance suggests </w:t>
      </w:r>
      <w:r w:rsidR="002642F0">
        <w:rPr>
          <w:rFonts w:eastAsia="Times New Roman" w:cstheme="minorHAnsi"/>
          <w:color w:val="FF0000"/>
        </w:rPr>
        <w:t>taking serious caution when interpreting coefficients in the face of known or theorized omitted variables</w:t>
      </w:r>
      <w:r w:rsidRPr="005254D7">
        <w:rPr>
          <w:rFonts w:eastAsia="Times New Roman" w:cstheme="minorHAnsi"/>
          <w:color w:val="FF0000"/>
        </w:rPr>
        <w:t>. We take this approach here</w:t>
      </w:r>
      <w:r w:rsidR="002642F0">
        <w:rPr>
          <w:rFonts w:eastAsia="Times New Roman" w:cstheme="minorHAnsi"/>
          <w:color w:val="FF0000"/>
        </w:rPr>
        <w:t>: o</w:t>
      </w:r>
      <w:r w:rsidRPr="005254D7">
        <w:rPr>
          <w:rFonts w:eastAsia="Times New Roman" w:cstheme="minorHAnsi"/>
          <w:color w:val="FF0000"/>
        </w:rPr>
        <w:t>mitting known and observed confounders from a regression model results in omitted variable bias. Whether we refer to it as “bias” or simply caveat our findings with the fact that the model does not adjust for important observed confounders</w:t>
      </w:r>
      <w:r w:rsidR="009E493C" w:rsidRPr="005254D7">
        <w:rPr>
          <w:rFonts w:eastAsia="Times New Roman" w:cstheme="minorHAnsi"/>
          <w:color w:val="FF0000"/>
        </w:rPr>
        <w:t>, the interpretation is cloudy when we focus on restricted models.</w:t>
      </w:r>
      <w:r w:rsidR="005254D7" w:rsidRPr="005254D7">
        <w:rPr>
          <w:rFonts w:eastAsia="Times New Roman" w:cstheme="minorHAnsi"/>
          <w:color w:val="FF0000"/>
        </w:rPr>
        <w:t xml:space="preserve"> Put another way, </w:t>
      </w:r>
      <w:r w:rsidR="005254D7" w:rsidRPr="005D3FB4">
        <w:rPr>
          <w:rFonts w:eastAsia="Times New Roman" w:cstheme="minorHAnsi"/>
          <w:color w:val="FF0000"/>
        </w:rPr>
        <w:t>we always</w:t>
      </w:r>
      <w:r w:rsidR="002B442F" w:rsidRPr="005D3FB4">
        <w:rPr>
          <w:rFonts w:eastAsia="Times New Roman" w:cstheme="minorHAnsi"/>
          <w:color w:val="FF0000"/>
        </w:rPr>
        <w:t xml:space="preserve"> worry </w:t>
      </w:r>
      <w:r w:rsidR="005254D7" w:rsidRPr="005D3FB4">
        <w:rPr>
          <w:rFonts w:eastAsia="Times New Roman" w:cstheme="minorHAnsi"/>
          <w:color w:val="FF0000"/>
        </w:rPr>
        <w:t>about bias</w:t>
      </w:r>
      <w:r w:rsidR="005254D7" w:rsidRPr="005254D7">
        <w:rPr>
          <w:rFonts w:eastAsia="Times New Roman" w:cstheme="minorHAnsi"/>
          <w:color w:val="FF0000"/>
        </w:rPr>
        <w:t xml:space="preserve"> from omitting unobserved confounders in meta-regression (see Lipsey</w:t>
      </w:r>
      <w:r w:rsidR="002642F0">
        <w:rPr>
          <w:rFonts w:eastAsia="Times New Roman" w:cstheme="minorHAnsi"/>
          <w:color w:val="FF0000"/>
        </w:rPr>
        <w:t>, 2003</w:t>
      </w:r>
      <w:r w:rsidR="005254D7" w:rsidRPr="005254D7">
        <w:rPr>
          <w:rFonts w:eastAsia="Times New Roman" w:cstheme="minorHAnsi"/>
          <w:color w:val="FF0000"/>
        </w:rPr>
        <w:t>), which means we should absolutely worry about bias from omitting observed confounders.</w:t>
      </w:r>
    </w:p>
    <w:p w14:paraId="1293237E" w14:textId="41A6B491" w:rsidR="00C63C08" w:rsidRPr="005254D7" w:rsidRDefault="00C63C08" w:rsidP="005254D7">
      <w:pPr>
        <w:ind w:firstLine="720"/>
        <w:rPr>
          <w:rFonts w:eastAsia="Times New Roman" w:cstheme="minorHAnsi"/>
          <w:color w:val="FF0000"/>
        </w:rPr>
      </w:pPr>
      <w:r w:rsidRPr="005254D7">
        <w:rPr>
          <w:rFonts w:eastAsia="Times New Roman" w:cstheme="minorHAnsi"/>
          <w:color w:val="FF0000"/>
        </w:rPr>
        <w:t xml:space="preserve">Finally, we appreciate this point about correlated versus independent effect sizes. We note that our general result can be expressed in terms of matrix transformations, and that it generalizes to a setting with correlated effects. However, we restrict our interpretive examples to simpler settings with independent effects. We have modified the language on </w:t>
      </w:r>
      <w:r w:rsidRPr="001034F0">
        <w:rPr>
          <w:rFonts w:eastAsia="Times New Roman" w:cstheme="minorHAnsi"/>
          <w:color w:val="FF0000"/>
          <w:highlight w:val="yellow"/>
        </w:rPr>
        <w:t xml:space="preserve">page XX and </w:t>
      </w:r>
      <w:r w:rsidR="00E0040F" w:rsidRPr="001034F0">
        <w:rPr>
          <w:rFonts w:eastAsia="Times New Roman" w:cstheme="minorHAnsi"/>
          <w:color w:val="FF0000"/>
          <w:highlight w:val="yellow"/>
        </w:rPr>
        <w:t>XX</w:t>
      </w:r>
      <w:r w:rsidRPr="001034F0">
        <w:rPr>
          <w:rFonts w:eastAsia="Times New Roman" w:cstheme="minorHAnsi"/>
          <w:color w:val="FF0000"/>
          <w:highlight w:val="yellow"/>
        </w:rPr>
        <w:t xml:space="preserve"> to make that clear</w:t>
      </w:r>
      <w:r w:rsidR="00E0040F" w:rsidRPr="001034F0">
        <w:rPr>
          <w:rFonts w:eastAsia="Times New Roman" w:cstheme="minorHAnsi"/>
          <w:color w:val="FF0000"/>
          <w:highlight w:val="yellow"/>
        </w:rPr>
        <w:t>er</w:t>
      </w:r>
      <w:r w:rsidRPr="005254D7">
        <w:rPr>
          <w:rFonts w:eastAsia="Times New Roman" w:cstheme="minorHAnsi"/>
          <w:color w:val="FF0000"/>
        </w:rPr>
        <w:t>.</w:t>
      </w:r>
    </w:p>
    <w:p w14:paraId="2449BE27" w14:textId="1A498C2C" w:rsidR="000637DE"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(3) The shifting-case analysis (SCA) seems the same as the pairwise deletion in data analysis. It will be helpful to mention it so that readers from other disciplines find it easier to follow.</w:t>
      </w:r>
    </w:p>
    <w:p w14:paraId="081B849A" w14:textId="77777777" w:rsidR="008E46CF" w:rsidRDefault="000637DE" w:rsidP="005254D7">
      <w:pPr>
        <w:rPr>
          <w:rFonts w:eastAsia="Times New Roman" w:cstheme="minorHAnsi"/>
          <w:color w:val="000000"/>
          <w:shd w:val="clear" w:color="auto" w:fill="FFFFFF"/>
        </w:rPr>
      </w:pPr>
      <w:r w:rsidRPr="005254D7">
        <w:rPr>
          <w:rFonts w:eastAsia="Times New Roman" w:cstheme="minorHAnsi"/>
          <w:color w:val="FF0000"/>
        </w:rPr>
        <w:t>We have made note of this in the introduction: CCA is equivalent to listwise deletion, while SCA is pairwise deletion.</w:t>
      </w:r>
      <w:r w:rsidR="00FA0FC4" w:rsidRPr="005254D7">
        <w:rPr>
          <w:rFonts w:eastAsia="Times New Roman" w:cstheme="minorHAnsi"/>
          <w:color w:val="000000"/>
        </w:rPr>
        <w:br/>
      </w:r>
      <w:r w:rsidR="00FA0FC4" w:rsidRPr="005254D7">
        <w:rPr>
          <w:rFonts w:eastAsia="Times New Roman" w:cstheme="minorHAnsi"/>
          <w:color w:val="000000"/>
        </w:rPr>
        <w:br/>
      </w:r>
      <w:r w:rsidR="00FA0FC4" w:rsidRPr="005254D7">
        <w:rPr>
          <w:rFonts w:eastAsia="Times New Roman" w:cstheme="minorHAnsi"/>
          <w:color w:val="000000"/>
          <w:shd w:val="clear" w:color="auto" w:fill="FFFFFF"/>
        </w:rPr>
        <w:t>(4) Figure 4 suggests that the omitted variable bias and missingness bias are always in opposite directions. Is it true?</w:t>
      </w:r>
    </w:p>
    <w:p w14:paraId="3DDE224E" w14:textId="034B531E" w:rsidR="00FA0FC4" w:rsidRPr="005254D7" w:rsidRDefault="008E46CF" w:rsidP="005254D7">
      <w:pPr>
        <w:rPr>
          <w:rFonts w:eastAsia="Times New Roman" w:cstheme="minorHAnsi"/>
        </w:rPr>
      </w:pPr>
      <w:r w:rsidRPr="008E46CF">
        <w:rPr>
          <w:rFonts w:eastAsia="Times New Roman" w:cstheme="minorHAnsi"/>
          <w:color w:val="FF0000"/>
          <w:shd w:val="clear" w:color="auto" w:fill="FFFFFF"/>
        </w:rPr>
        <w:t xml:space="preserve">This is not necessarily true based on the results presented. To avoid confusion, we have added the following sentence on </w:t>
      </w:r>
      <w:r w:rsidRPr="001034F0">
        <w:rPr>
          <w:rFonts w:eastAsia="Times New Roman" w:cstheme="minorHAnsi"/>
          <w:color w:val="FF0000"/>
          <w:highlight w:val="yellow"/>
          <w:shd w:val="clear" w:color="auto" w:fill="FFFFFF"/>
        </w:rPr>
        <w:t>page XX:</w:t>
      </w:r>
      <w:r w:rsidRPr="008E46CF">
        <w:rPr>
          <w:rFonts w:eastAsia="Times New Roman" w:cstheme="minorHAnsi"/>
          <w:color w:val="FF0000"/>
          <w:shd w:val="clear" w:color="auto" w:fill="FFFFFF"/>
        </w:rPr>
        <w:t xml:space="preserve"> “Note that while the omitted variable bias and missingness bias are in opposite directions in this example, this need not be the case in general; both biases could feasibly be in the same direction for other data.”</w:t>
      </w:r>
      <w:r w:rsidR="00FA0FC4" w:rsidRPr="005254D7">
        <w:rPr>
          <w:rFonts w:eastAsia="Times New Roman" w:cstheme="minorHAnsi"/>
          <w:color w:val="000000"/>
        </w:rPr>
        <w:br/>
      </w:r>
      <w:r w:rsidR="00FA0FC4" w:rsidRPr="005254D7">
        <w:rPr>
          <w:rFonts w:eastAsia="Times New Roman" w:cstheme="minorHAnsi"/>
          <w:color w:val="000000"/>
        </w:rPr>
        <w:lastRenderedPageBreak/>
        <w:br/>
      </w:r>
      <w:r w:rsidR="00FA0FC4" w:rsidRPr="005254D7">
        <w:rPr>
          <w:rFonts w:eastAsia="Times New Roman" w:cstheme="minorHAnsi"/>
          <w:color w:val="000000"/>
          <w:shd w:val="clear" w:color="auto" w:fill="FFFFFF"/>
        </w:rPr>
        <w:t>(5) The current version does not follow the required format specified in the Author Guidelines. For example, the AMA reference style must be used. Please refer to the Author Guidelines for details.</w:t>
      </w:r>
    </w:p>
    <w:p w14:paraId="79179048" w14:textId="5A41B44E" w:rsidR="005579BD" w:rsidRPr="005254D7" w:rsidRDefault="00363D22" w:rsidP="005254D7">
      <w:pPr>
        <w:rPr>
          <w:rFonts w:cstheme="minorHAnsi"/>
          <w:color w:val="FF0000"/>
        </w:rPr>
      </w:pPr>
      <w:r w:rsidRPr="005254D7">
        <w:rPr>
          <w:rFonts w:cstheme="minorHAnsi"/>
          <w:color w:val="FF0000"/>
        </w:rPr>
        <w:t>Apologies for this oversight. We have used the AMA bibliography format for this revision.</w:t>
      </w:r>
    </w:p>
    <w:p w14:paraId="04F726D0" w14:textId="1898A89F" w:rsidR="00FA0FC4" w:rsidRPr="005254D7" w:rsidRDefault="00FA0FC4" w:rsidP="005254D7">
      <w:pPr>
        <w:rPr>
          <w:rFonts w:cstheme="minorHAnsi"/>
        </w:rPr>
      </w:pPr>
    </w:p>
    <w:p w14:paraId="338991F0" w14:textId="3FB0642D" w:rsidR="00FA0FC4" w:rsidRPr="005254D7" w:rsidRDefault="00FA0FC4" w:rsidP="005254D7">
      <w:pPr>
        <w:rPr>
          <w:rFonts w:cstheme="minorHAnsi"/>
        </w:rPr>
      </w:pPr>
    </w:p>
    <w:p w14:paraId="6CFFF0D4" w14:textId="31C6F718" w:rsidR="00FA0FC4" w:rsidRPr="005254D7" w:rsidRDefault="00FA0FC4" w:rsidP="005254D7">
      <w:pPr>
        <w:rPr>
          <w:rFonts w:cstheme="minorHAnsi"/>
        </w:rPr>
      </w:pPr>
    </w:p>
    <w:p w14:paraId="390213C8" w14:textId="1FBDC51D" w:rsidR="00FA0FC4" w:rsidRPr="005254D7" w:rsidRDefault="00FA0FC4" w:rsidP="005254D7">
      <w:pPr>
        <w:rPr>
          <w:rFonts w:cstheme="minorHAnsi"/>
        </w:rPr>
      </w:pPr>
    </w:p>
    <w:p w14:paraId="4E3F9AC3" w14:textId="2E937FE8" w:rsidR="00FA0FC4" w:rsidRPr="005254D7" w:rsidRDefault="00FA0FC4" w:rsidP="005254D7">
      <w:pPr>
        <w:rPr>
          <w:rFonts w:cstheme="minorHAnsi"/>
        </w:rPr>
      </w:pPr>
      <w:r w:rsidRPr="005254D7">
        <w:rPr>
          <w:rFonts w:cstheme="minorHAnsi"/>
        </w:rPr>
        <w:br w:type="page"/>
      </w:r>
    </w:p>
    <w:p w14:paraId="6B9EC2C4" w14:textId="0CE96E2F" w:rsidR="00FA0FC4" w:rsidRPr="005254D7" w:rsidRDefault="00FA0FC4" w:rsidP="005254D7">
      <w:pPr>
        <w:rPr>
          <w:rFonts w:cstheme="minorHAnsi"/>
          <w:b/>
          <w:bCs/>
        </w:rPr>
      </w:pPr>
      <w:r w:rsidRPr="005254D7">
        <w:rPr>
          <w:rFonts w:cstheme="minorHAnsi"/>
          <w:b/>
          <w:bCs/>
        </w:rPr>
        <w:lastRenderedPageBreak/>
        <w:t>Reviewer 1</w:t>
      </w:r>
    </w:p>
    <w:p w14:paraId="7234B812" w14:textId="6B8670D0" w:rsidR="00FA0FC4" w:rsidRPr="005254D7" w:rsidRDefault="00FA0FC4" w:rsidP="005254D7">
      <w:pPr>
        <w:rPr>
          <w:rFonts w:cstheme="minorHAnsi"/>
          <w:b/>
          <w:bCs/>
        </w:rPr>
      </w:pPr>
    </w:p>
    <w:p w14:paraId="7EE2341A" w14:textId="25AF08A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In the substance abuse interventions example, it is mentioned that “Often the same group (typically the control group) in a study was used in multiple contrasts...”. For a control group, how would a covariate </w:t>
      </w:r>
      <w:proofErr w:type="gramStart"/>
      <w:r w:rsidRPr="005254D7">
        <w:rPr>
          <w:rFonts w:eastAsia="Times New Roman" w:cstheme="minorHAnsi"/>
        </w:rPr>
        <w:t>indicating</w:t>
      </w:r>
      <w:proofErr w:type="gramEnd"/>
      <w:r w:rsidRPr="005254D7">
        <w:rPr>
          <w:rFonts w:eastAsia="Times New Roman" w:cstheme="minorHAnsi"/>
        </w:rPr>
        <w:t xml:space="preserve"> high- versus low-intensity intervention defined? It seems that this would be undefined, rather than missing? </w:t>
      </w:r>
    </w:p>
    <w:p w14:paraId="5F622CC8" w14:textId="43C68740" w:rsidR="002642F0" w:rsidRPr="002642F0" w:rsidRDefault="00363D22" w:rsidP="002642F0">
      <w:pPr>
        <w:rPr>
          <w:rFonts w:eastAsia="Times New Roman" w:cstheme="minorHAnsi"/>
          <w:color w:val="FF0000"/>
        </w:rPr>
      </w:pPr>
      <w:r w:rsidRPr="005254D7">
        <w:rPr>
          <w:rFonts w:eastAsia="Times New Roman" w:cstheme="minorHAnsi"/>
          <w:color w:val="FF0000"/>
        </w:rPr>
        <w:t xml:space="preserve">We apologize for the confusion, as we did not accurately convey the nature of these data. Since the studies involved adolescents with substance abuse disorders, most researchers opted not to use a no-treatment/passive control arm, over concerns about failing to treat individuals with a clear disorder. Instead, contrasts typically included two alternative treatments. </w:t>
      </w:r>
      <w:r w:rsidRPr="002642F0">
        <w:rPr>
          <w:rFonts w:eastAsia="Times New Roman" w:cstheme="minorHAnsi"/>
          <w:color w:val="FF0000"/>
        </w:rPr>
        <w:t xml:space="preserve">We have clarified this on </w:t>
      </w:r>
      <w:r w:rsidRPr="001034F0">
        <w:rPr>
          <w:rFonts w:eastAsia="Times New Roman" w:cstheme="minorHAnsi"/>
          <w:color w:val="FF0000"/>
          <w:highlight w:val="yellow"/>
        </w:rPr>
        <w:t>page XX:</w:t>
      </w:r>
      <w:r w:rsidRPr="002642F0">
        <w:rPr>
          <w:rFonts w:eastAsia="Times New Roman" w:cstheme="minorHAnsi"/>
          <w:color w:val="FF0000"/>
        </w:rPr>
        <w:t xml:space="preserve"> “</w:t>
      </w:r>
      <w:r w:rsidR="002642F0" w:rsidRPr="002642F0">
        <w:rPr>
          <w:rFonts w:eastAsia="Times New Roman" w:cstheme="minorHAnsi"/>
          <w:color w:val="FF0000"/>
        </w:rPr>
        <w:t xml:space="preserve">These effect estimates involve contrasts between groups in a study that are subjected to different treatment conditions, denoted in the data as </w:t>
      </w:r>
      <w:r w:rsidR="002642F0" w:rsidRPr="002642F0">
        <w:rPr>
          <w:rFonts w:eastAsia="Times New Roman" w:cstheme="minorHAnsi"/>
          <w:i/>
          <w:iCs/>
          <w:color w:val="FF0000"/>
        </w:rPr>
        <w:t>Group 1</w:t>
      </w:r>
      <w:r w:rsidR="002642F0" w:rsidRPr="002642F0">
        <w:rPr>
          <w:rFonts w:eastAsia="Times New Roman" w:cstheme="minorHAnsi"/>
          <w:color w:val="FF0000"/>
        </w:rPr>
        <w:t xml:space="preserve"> and </w:t>
      </w:r>
      <w:r w:rsidR="002642F0" w:rsidRPr="002642F0">
        <w:rPr>
          <w:rFonts w:eastAsia="Times New Roman" w:cstheme="minorHAnsi"/>
          <w:i/>
          <w:iCs/>
          <w:color w:val="FF0000"/>
        </w:rPr>
        <w:t>Group 2</w:t>
      </w:r>
      <w:r w:rsidR="002642F0" w:rsidRPr="002642F0">
        <w:rPr>
          <w:rFonts w:eastAsia="Times New Roman" w:cstheme="minorHAnsi"/>
          <w:color w:val="FF0000"/>
        </w:rPr>
        <w:t>, so that each treatment effect can be thought of as Group 1 minus Group 2. Typically, researchers avoided no-treatment or placebo conditions in studies over ethical concerns surrounding the failure to treat adolescents with substance abuse disorders.</w:t>
      </w:r>
    </w:p>
    <w:p w14:paraId="46EAB85E" w14:textId="545CE02D" w:rsidR="00363D22" w:rsidRPr="005254D7" w:rsidRDefault="002642F0" w:rsidP="002642F0">
      <w:pPr>
        <w:rPr>
          <w:rFonts w:eastAsia="Times New Roman" w:cstheme="minorHAnsi"/>
          <w:color w:val="FF0000"/>
        </w:rPr>
      </w:pPr>
      <w:r w:rsidRPr="002642F0">
        <w:rPr>
          <w:rFonts w:eastAsia="Times New Roman" w:cstheme="minorHAnsi"/>
          <w:color w:val="FF0000"/>
        </w:rPr>
        <w:t>Thus, contrasts within studies (i.e., effect estimates) tended to focus on a specific treatment of interest to the researcher versus some alternate treatment.</w:t>
      </w:r>
      <w:r w:rsidR="00363D22" w:rsidRPr="002642F0">
        <w:rPr>
          <w:rFonts w:eastAsia="Times New Roman" w:cstheme="minorHAnsi"/>
          <w:color w:val="FF0000"/>
        </w:rPr>
        <w:t>”</w:t>
      </w:r>
    </w:p>
    <w:p w14:paraId="0ABBE564" w14:textId="77777777" w:rsidR="00241893" w:rsidRPr="005254D7" w:rsidRDefault="00241893" w:rsidP="005254D7">
      <w:pPr>
        <w:pStyle w:val="ListParagraph"/>
        <w:ind w:left="0"/>
        <w:rPr>
          <w:rFonts w:eastAsia="Times New Roman" w:cstheme="minorHAnsi"/>
        </w:rPr>
      </w:pPr>
    </w:p>
    <w:p w14:paraId="76FD331C" w14:textId="25DB026B"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2. Page 3. The discussion contrasting coefficients for X1 in complete-case analysis (Column 1 in Table 2) and the coefficient for X1 in Shifting-case Group 1 (Column 2 in Table 2; and </w:t>
      </w:r>
      <w:proofErr w:type="gramStart"/>
      <w:r w:rsidRPr="005254D7">
        <w:rPr>
          <w:rFonts w:eastAsia="Times New Roman" w:cstheme="minorHAnsi"/>
        </w:rPr>
        <w:t>similarly</w:t>
      </w:r>
      <w:proofErr w:type="gramEnd"/>
      <w:r w:rsidRPr="005254D7">
        <w:rPr>
          <w:rFonts w:eastAsia="Times New Roman" w:cstheme="minorHAnsi"/>
        </w:rPr>
        <w:t xml:space="preserve"> for X2) is misleading. They are not the same parameter and are usually not expected to the same unless under some special cases. They are not comparable. Whether they are close or different does not necessarily mean any estimate is inaccurate. Both can be correct for their corresponding parameter of interest. </w:t>
      </w:r>
    </w:p>
    <w:p w14:paraId="5DF885A1" w14:textId="47FE563C" w:rsidR="00363D22"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See our response to comment (</w:t>
      </w:r>
      <w:r w:rsidR="002642F0">
        <w:rPr>
          <w:rFonts w:eastAsia="Times New Roman" w:cstheme="minorHAnsi"/>
          <w:color w:val="FF0000"/>
        </w:rPr>
        <w:t>9</w:t>
      </w:r>
      <w:r w:rsidRPr="005254D7">
        <w:rPr>
          <w:rFonts w:eastAsia="Times New Roman" w:cstheme="minorHAnsi"/>
          <w:color w:val="FF0000"/>
        </w:rPr>
        <w:t>) below.</w:t>
      </w:r>
    </w:p>
    <w:p w14:paraId="1244AB12" w14:textId="77777777" w:rsidR="00241893" w:rsidRPr="005254D7" w:rsidRDefault="00241893" w:rsidP="005254D7">
      <w:pPr>
        <w:rPr>
          <w:rFonts w:eastAsia="Times New Roman" w:cstheme="minorHAnsi"/>
        </w:rPr>
      </w:pPr>
    </w:p>
    <w:p w14:paraId="38374582" w14:textId="1DA447D2"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3. Page 4. It would be helpful to make it clearer that the model formulation (1), individual and joint likelihood contributions (2) and (3) correspond to the setting where there </w:t>
      </w:r>
      <w:proofErr w:type="gramStart"/>
      <w:r w:rsidRPr="005254D7">
        <w:rPr>
          <w:rFonts w:eastAsia="Times New Roman" w:cstheme="minorHAnsi"/>
        </w:rPr>
        <w:t>are</w:t>
      </w:r>
      <w:proofErr w:type="gramEnd"/>
      <w:r w:rsidRPr="005254D7">
        <w:rPr>
          <w:rFonts w:eastAsia="Times New Roman" w:cstheme="minorHAnsi"/>
        </w:rPr>
        <w:t xml:space="preserve"> a total of k studies, and each study contributes one </w:t>
      </w:r>
      <w:proofErr w:type="spellStart"/>
      <w:r w:rsidRPr="005254D7">
        <w:rPr>
          <w:rFonts w:eastAsia="Times New Roman" w:cstheme="minorHAnsi"/>
        </w:rPr>
        <w:t>Ti</w:t>
      </w:r>
      <w:proofErr w:type="spellEnd"/>
      <w:r w:rsidRPr="005254D7">
        <w:rPr>
          <w:rFonts w:eastAsia="Times New Roman" w:cstheme="minorHAnsi"/>
        </w:rPr>
        <w:t xml:space="preserve">. The main technical results seem to focus on this setting (i.e., </w:t>
      </w:r>
      <w:proofErr w:type="spellStart"/>
      <w:r w:rsidRPr="005254D7">
        <w:rPr>
          <w:rFonts w:eastAsia="Times New Roman" w:cstheme="minorHAnsi"/>
        </w:rPr>
        <w:t>Ti</w:t>
      </w:r>
      <w:proofErr w:type="spellEnd"/>
      <w:r w:rsidRPr="005254D7">
        <w:rPr>
          <w:rFonts w:eastAsia="Times New Roman" w:cstheme="minorHAnsi"/>
        </w:rPr>
        <w:t xml:space="preserve"> ’s </w:t>
      </w:r>
      <w:proofErr w:type="gramStart"/>
      <w:r w:rsidRPr="005254D7">
        <w:rPr>
          <w:rFonts w:eastAsia="Times New Roman" w:cstheme="minorHAnsi"/>
        </w:rPr>
        <w:t>are</w:t>
      </w:r>
      <w:proofErr w:type="gramEnd"/>
      <w:r w:rsidRPr="005254D7">
        <w:rPr>
          <w:rFonts w:eastAsia="Times New Roman" w:cstheme="minorHAnsi"/>
        </w:rPr>
        <w:t xml:space="preserve"> independent) while the example in Section 2 corresponds to the setting where </w:t>
      </w:r>
      <w:proofErr w:type="spellStart"/>
      <w:r w:rsidRPr="005254D7">
        <w:rPr>
          <w:rFonts w:eastAsia="Times New Roman" w:cstheme="minorHAnsi"/>
        </w:rPr>
        <w:t>Ti</w:t>
      </w:r>
      <w:proofErr w:type="spellEnd"/>
      <w:r w:rsidRPr="005254D7">
        <w:rPr>
          <w:rFonts w:eastAsia="Times New Roman" w:cstheme="minorHAnsi"/>
        </w:rPr>
        <w:t xml:space="preserve"> ’s can be correlated. </w:t>
      </w:r>
    </w:p>
    <w:p w14:paraId="4263FB09" w14:textId="23805BCD" w:rsidR="0074316D" w:rsidRPr="005254D7" w:rsidRDefault="0074316D" w:rsidP="005254D7">
      <w:pPr>
        <w:pStyle w:val="ListParagraph"/>
        <w:ind w:left="0"/>
        <w:rPr>
          <w:rFonts w:eastAsia="Times New Roman" w:cstheme="minorHAnsi"/>
          <w:color w:val="FF0000"/>
        </w:rPr>
      </w:pPr>
      <w:r w:rsidRPr="005254D7">
        <w:rPr>
          <w:rFonts w:eastAsia="Times New Roman" w:cstheme="minorHAnsi"/>
          <w:color w:val="FF0000"/>
        </w:rPr>
        <w:t xml:space="preserve">Good suggestion. We have added two caveats on </w:t>
      </w:r>
      <w:r w:rsidRPr="001034F0">
        <w:rPr>
          <w:rFonts w:eastAsia="Times New Roman" w:cstheme="minorHAnsi"/>
          <w:color w:val="FF0000"/>
          <w:highlight w:val="yellow"/>
        </w:rPr>
        <w:t>page XX:</w:t>
      </w:r>
      <w:r w:rsidRPr="005254D7">
        <w:rPr>
          <w:rFonts w:eastAsia="Times New Roman" w:cstheme="minorHAnsi"/>
          <w:color w:val="FF0000"/>
        </w:rPr>
        <w:t xml:space="preserve"> “This could correspond to a scenario of </w:t>
      </w:r>
      <w:r w:rsidRPr="005254D7">
        <w:rPr>
          <w:rFonts w:eastAsia="Times New Roman" w:cstheme="minorHAnsi"/>
          <w:i/>
          <w:iCs/>
          <w:color w:val="FF0000"/>
        </w:rPr>
        <w:t xml:space="preserve">k </w:t>
      </w:r>
      <w:r w:rsidRPr="005254D7">
        <w:rPr>
          <w:rFonts w:eastAsia="Times New Roman" w:cstheme="minorHAnsi"/>
          <w:color w:val="FF0000"/>
        </w:rPr>
        <w:t xml:space="preserve">independent effect estimates presumably from </w:t>
      </w:r>
      <w:r w:rsidRPr="005254D7">
        <w:rPr>
          <w:rFonts w:eastAsia="Times New Roman" w:cstheme="minorHAnsi"/>
          <w:i/>
          <w:iCs/>
          <w:color w:val="FF0000"/>
        </w:rPr>
        <w:t xml:space="preserve">k </w:t>
      </w:r>
      <w:r w:rsidRPr="005254D7">
        <w:rPr>
          <w:rFonts w:eastAsia="Times New Roman" w:cstheme="minorHAnsi"/>
          <w:color w:val="FF0000"/>
        </w:rPr>
        <w:t xml:space="preserve">different studies.” And on </w:t>
      </w:r>
      <w:r w:rsidRPr="001034F0">
        <w:rPr>
          <w:rFonts w:eastAsia="Times New Roman" w:cstheme="minorHAnsi"/>
          <w:color w:val="FF0000"/>
          <w:highlight w:val="yellow"/>
        </w:rPr>
        <w:t>page XX:</w:t>
      </w:r>
      <w:r w:rsidRPr="005254D7">
        <w:rPr>
          <w:rFonts w:eastAsia="Times New Roman" w:cstheme="minorHAnsi"/>
          <w:color w:val="FF0000"/>
        </w:rPr>
        <w:t xml:space="preserve"> “Note that the substance abuse data contains multiple effect estimates per study that are likely correlated. This differs from the model above. However, we can expand this model to account for dependent effect sizes by…”</w:t>
      </w:r>
    </w:p>
    <w:p w14:paraId="7848EE42" w14:textId="77777777" w:rsidR="004C6493" w:rsidRPr="005254D7" w:rsidRDefault="004C6493" w:rsidP="005254D7">
      <w:pPr>
        <w:rPr>
          <w:rFonts w:eastAsia="Times New Roman" w:cstheme="minorHAnsi"/>
        </w:rPr>
      </w:pPr>
    </w:p>
    <w:p w14:paraId="4F67E8C6" w14:textId="447A890C"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Page 4, line 2 after model (1), typo in “which is true of some effect sizes”? </w:t>
      </w:r>
    </w:p>
    <w:p w14:paraId="2BE86B80" w14:textId="2B852A61" w:rsidR="00390851" w:rsidRPr="005254D7" w:rsidRDefault="00390851" w:rsidP="005254D7">
      <w:pPr>
        <w:pStyle w:val="ListParagraph"/>
        <w:ind w:left="0"/>
        <w:rPr>
          <w:rFonts w:eastAsia="Times New Roman" w:cstheme="minorHAnsi"/>
          <w:color w:val="FF0000"/>
        </w:rPr>
      </w:pPr>
      <w:r w:rsidRPr="005254D7">
        <w:rPr>
          <w:rFonts w:eastAsia="Times New Roman" w:cstheme="minorHAnsi"/>
          <w:color w:val="FF0000"/>
        </w:rPr>
        <w:t>We have clarified this language: “This assumption is true of some effect size indices and is a very accurate large-sample approximation for others”</w:t>
      </w:r>
    </w:p>
    <w:p w14:paraId="3781D305" w14:textId="77777777" w:rsidR="004C6493" w:rsidRPr="005254D7" w:rsidRDefault="004C6493" w:rsidP="005254D7">
      <w:pPr>
        <w:rPr>
          <w:rFonts w:eastAsia="Times New Roman" w:cstheme="minorHAnsi"/>
        </w:rPr>
      </w:pPr>
    </w:p>
    <w:p w14:paraId="6112FB33" w14:textId="3DDBC990"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Section 3.2, page 6, line 49-50, the coefficients β</w:t>
      </w:r>
      <w:r w:rsidRPr="005254D7">
        <w:rPr>
          <w:rFonts w:eastAsia="Times New Roman" w:cstheme="minorHAnsi"/>
          <w:vertAlign w:val="subscript"/>
        </w:rPr>
        <w:t>S</w:t>
      </w:r>
      <w:r w:rsidRPr="005254D7">
        <w:rPr>
          <w:rFonts w:eastAsia="Times New Roman" w:cstheme="minorHAnsi"/>
        </w:rPr>
        <w:t xml:space="preserve"> is not necessarily a subset of the full vector of coefficients β, the full model with all covariates and a restricted model with a subset of covariates can both hold, the restricted model would correspond to the full model with the </w:t>
      </w:r>
      <w:r w:rsidRPr="005254D7">
        <w:rPr>
          <w:rFonts w:eastAsia="Times New Roman" w:cstheme="minorHAnsi"/>
        </w:rPr>
        <w:lastRenderedPageBreak/>
        <w:t>remaining variables marginalized out. β</w:t>
      </w:r>
      <w:r w:rsidRPr="005254D7">
        <w:rPr>
          <w:rFonts w:eastAsia="Times New Roman" w:cstheme="minorHAnsi"/>
          <w:vertAlign w:val="subscript"/>
        </w:rPr>
        <w:t>S</w:t>
      </w:r>
      <w:r w:rsidRPr="005254D7">
        <w:rPr>
          <w:rFonts w:eastAsia="Times New Roman" w:cstheme="minorHAnsi"/>
        </w:rPr>
        <w:t xml:space="preserve"> and the corresponding subset of β in the full model are not directly comparable. </w:t>
      </w:r>
    </w:p>
    <w:p w14:paraId="670F1AA2" w14:textId="7A056631" w:rsidR="00740B08" w:rsidRPr="005254D7" w:rsidRDefault="00AB6F16" w:rsidP="005254D7">
      <w:pPr>
        <w:pStyle w:val="ListParagraph"/>
        <w:ind w:left="0"/>
        <w:rPr>
          <w:rFonts w:eastAsia="Times New Roman" w:cstheme="minorHAnsi"/>
          <w:color w:val="FF0000"/>
        </w:rPr>
      </w:pPr>
      <w:r w:rsidRPr="005254D7">
        <w:rPr>
          <w:rFonts w:eastAsia="Times New Roman" w:cstheme="minorHAnsi"/>
          <w:color w:val="FF0000"/>
        </w:rPr>
        <w:t>Please see our response to point (9) below.</w:t>
      </w:r>
    </w:p>
    <w:p w14:paraId="434064BF" w14:textId="77777777" w:rsidR="00443898" w:rsidRPr="005254D7" w:rsidRDefault="00443898" w:rsidP="005254D7">
      <w:pPr>
        <w:rPr>
          <w:rFonts w:eastAsia="Times New Roman" w:cstheme="minorHAnsi"/>
        </w:rPr>
      </w:pPr>
    </w:p>
    <w:p w14:paraId="7B9CED83" w14:textId="77777777" w:rsidR="00E7101C"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I fail to understand expression (11). Let T denote an estimator for a target parameter θ, then bias of an estimator is defined as E(T) − θ. I don’t understand the sentence “The bias term </w:t>
      </w:r>
      <w:proofErr w:type="spellStart"/>
      <w:r w:rsidRPr="005254D7">
        <w:rPr>
          <w:rFonts w:eastAsia="Times New Roman" w:cstheme="minorHAnsi"/>
        </w:rPr>
        <w:t>δij</w:t>
      </w:r>
      <w:proofErr w:type="spellEnd"/>
      <w:r w:rsidRPr="005254D7">
        <w:rPr>
          <w:rFonts w:eastAsia="Times New Roman" w:cstheme="minorHAnsi"/>
        </w:rPr>
        <w:t xml:space="preserve"> refers to the bias induced in effect estimate </w:t>
      </w:r>
      <w:proofErr w:type="spellStart"/>
      <w:r w:rsidRPr="005254D7">
        <w:rPr>
          <w:rFonts w:eastAsia="Times New Roman" w:cstheme="minorHAnsi"/>
        </w:rPr>
        <w:t>i</w:t>
      </w:r>
      <w:proofErr w:type="spellEnd"/>
      <w:r w:rsidRPr="005254D7">
        <w:rPr>
          <w:rFonts w:eastAsia="Times New Roman" w:cstheme="minorHAnsi"/>
        </w:rPr>
        <w:t xml:space="preserve"> due to conditioning on missing pattern </w:t>
      </w:r>
      <w:proofErr w:type="spellStart"/>
      <w:proofErr w:type="gramStart"/>
      <w:r w:rsidRPr="005254D7">
        <w:rPr>
          <w:rFonts w:eastAsia="Times New Roman" w:cstheme="minorHAnsi"/>
        </w:rPr>
        <w:t>Rj</w:t>
      </w:r>
      <w:proofErr w:type="spellEnd"/>
      <w:r w:rsidRPr="005254D7">
        <w:rPr>
          <w:rFonts w:eastAsia="Times New Roman" w:cstheme="minorHAnsi"/>
        </w:rPr>
        <w:t xml:space="preserve"> ”</w:t>
      </w:r>
      <w:proofErr w:type="gramEnd"/>
      <w:r w:rsidRPr="005254D7">
        <w:rPr>
          <w:rFonts w:eastAsia="Times New Roman" w:cstheme="minorHAnsi"/>
        </w:rPr>
        <w:t xml:space="preserve">. In the current meta-regression setting, the effect estimate </w:t>
      </w:r>
      <w:proofErr w:type="spellStart"/>
      <w:r w:rsidRPr="005254D7">
        <w:rPr>
          <w:rFonts w:eastAsia="Times New Roman" w:cstheme="minorHAnsi"/>
        </w:rPr>
        <w:t>Ti</w:t>
      </w:r>
      <w:proofErr w:type="spellEnd"/>
      <w:r w:rsidRPr="005254D7">
        <w:rPr>
          <w:rFonts w:eastAsia="Times New Roman" w:cstheme="minorHAnsi"/>
        </w:rPr>
        <w:t xml:space="preserve"> are obtained irrespective of </w:t>
      </w:r>
      <w:proofErr w:type="gramStart"/>
      <w:r w:rsidRPr="005254D7">
        <w:rPr>
          <w:rFonts w:eastAsia="Times New Roman" w:cstheme="minorHAnsi"/>
        </w:rPr>
        <w:t>Xi .</w:t>
      </w:r>
      <w:proofErr w:type="gramEnd"/>
      <w:r w:rsidRPr="005254D7">
        <w:rPr>
          <w:rFonts w:eastAsia="Times New Roman" w:cstheme="minorHAnsi"/>
        </w:rPr>
        <w:t xml:space="preserve"> The potential bias due to missingness in Xi is only relevant when considering the coefficient of Xi in the meta-regression model relating </w:t>
      </w:r>
      <w:proofErr w:type="spellStart"/>
      <w:r w:rsidRPr="005254D7">
        <w:rPr>
          <w:rFonts w:eastAsia="Times New Roman" w:cstheme="minorHAnsi"/>
        </w:rPr>
        <w:t>Ti</w:t>
      </w:r>
      <w:proofErr w:type="spellEnd"/>
      <w:r w:rsidRPr="005254D7">
        <w:rPr>
          <w:rFonts w:eastAsia="Times New Roman" w:cstheme="minorHAnsi"/>
        </w:rPr>
        <w:t xml:space="preserve"> and Xi.</w:t>
      </w:r>
    </w:p>
    <w:p w14:paraId="0891014A" w14:textId="7C459F8B" w:rsidR="00E7101C" w:rsidRPr="00353844" w:rsidRDefault="00E7101C" w:rsidP="002642F0">
      <w:pPr>
        <w:rPr>
          <w:rFonts w:eastAsia="Times New Roman" w:cstheme="minorHAnsi"/>
          <w:color w:val="FF0000"/>
        </w:rPr>
      </w:pPr>
      <w:r w:rsidRPr="00353844">
        <w:rPr>
          <w:rFonts w:eastAsia="Times New Roman" w:cstheme="minorHAnsi"/>
          <w:color w:val="FF0000"/>
        </w:rPr>
        <w:t xml:space="preserve">This is a </w:t>
      </w:r>
      <w:proofErr w:type="gramStart"/>
      <w:r w:rsidRPr="00353844">
        <w:rPr>
          <w:rFonts w:eastAsia="Times New Roman" w:cstheme="minorHAnsi"/>
          <w:color w:val="FF0000"/>
        </w:rPr>
        <w:t>really good</w:t>
      </w:r>
      <w:proofErr w:type="gramEnd"/>
      <w:r w:rsidRPr="00353844">
        <w:rPr>
          <w:rFonts w:eastAsia="Times New Roman" w:cstheme="minorHAnsi"/>
          <w:color w:val="FF0000"/>
        </w:rPr>
        <w:t xml:space="preserve"> point, and something that got us to think through our language more thoroughly. Essentially, delta is the bias induced by looking only at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for which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Particularly if </w:t>
      </w:r>
      <w:r w:rsidRPr="00353844">
        <w:rPr>
          <w:rFonts w:eastAsia="Times New Roman" w:cstheme="minorHAnsi"/>
          <w:i/>
          <w:iCs/>
          <w:color w:val="FF0000"/>
        </w:rPr>
        <w:t>X</w:t>
      </w:r>
      <w:r w:rsidRPr="00353844">
        <w:rPr>
          <w:rFonts w:eastAsia="Times New Roman" w:cstheme="minorHAnsi"/>
          <w:i/>
          <w:iCs/>
          <w:color w:val="FF0000"/>
          <w:vertAlign w:val="subscript"/>
        </w:rPr>
        <w:t>i</w:t>
      </w:r>
      <w:r w:rsidRPr="00353844">
        <w:rPr>
          <w:rFonts w:eastAsia="Times New Roman" w:cstheme="minorHAnsi"/>
          <w:color w:val="FF0000"/>
        </w:rPr>
        <w:t xml:space="preserve"> are observed more frequently for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then if we only use those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00390851" w:rsidRPr="00353844">
        <w:rPr>
          <w:rFonts w:eastAsia="Times New Roman" w:cstheme="minorHAnsi"/>
          <w:i/>
          <w:iCs/>
          <w:color w:val="FF0000"/>
        </w:rPr>
        <w:t xml:space="preserve"> = X</w:t>
      </w:r>
      <w:r w:rsidR="00390851" w:rsidRPr="00353844">
        <w:rPr>
          <w:rFonts w:eastAsia="Times New Roman" w:cstheme="minorHAnsi"/>
          <w:i/>
          <w:iCs/>
          <w:color w:val="FF0000"/>
          <w:vertAlign w:val="subscript"/>
        </w:rPr>
        <w:t>i</w:t>
      </w:r>
      <w:r w:rsidR="002642F0" w:rsidRPr="00353844">
        <w:rPr>
          <w:i/>
          <w:iCs/>
          <w:color w:val="FF0000"/>
        </w:rPr>
        <w:sym w:font="Symbol" w:char="F062"/>
      </w:r>
      <w:r w:rsidRPr="00353844">
        <w:rPr>
          <w:rFonts w:eastAsia="Times New Roman" w:cstheme="minorHAnsi"/>
          <w:color w:val="FF0000"/>
        </w:rPr>
        <w:t xml:space="preserve">, we will likely overestimate </w:t>
      </w:r>
      <w:r w:rsidRPr="00353844">
        <w:rPr>
          <w:i/>
          <w:iCs/>
          <w:color w:val="FF0000"/>
        </w:rPr>
        <w:sym w:font="Symbol" w:char="F071"/>
      </w:r>
      <w:proofErr w:type="spellStart"/>
      <w:r w:rsidR="00390851"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(since we would be using the larger </w:t>
      </w:r>
      <w:proofErr w:type="spellStart"/>
      <w:r w:rsidRPr="00353844">
        <w:rPr>
          <w:rFonts w:eastAsia="Times New Roman" w:cstheme="minorHAnsi"/>
          <w:i/>
          <w:iCs/>
          <w:color w:val="FF0000"/>
        </w:rPr>
        <w:t>T</w:t>
      </w:r>
      <w:r w:rsidRPr="00353844">
        <w:rPr>
          <w:rFonts w:eastAsia="Times New Roman" w:cstheme="minorHAnsi"/>
          <w:i/>
          <w:iCs/>
          <w:color w:val="FF0000"/>
          <w:vertAlign w:val="subscript"/>
        </w:rPr>
        <w:t>i</w:t>
      </w:r>
      <w:proofErr w:type="spellEnd"/>
      <w:r w:rsidRPr="00353844">
        <w:rPr>
          <w:rFonts w:eastAsia="Times New Roman" w:cstheme="minorHAnsi"/>
          <w:color w:val="FF0000"/>
        </w:rPr>
        <w:t xml:space="preserve"> to do so). We have revised that section to read:</w:t>
      </w:r>
      <w:r w:rsidR="002642F0" w:rsidRPr="00353844">
        <w:rPr>
          <w:rFonts w:eastAsia="Times New Roman" w:cstheme="minorHAnsi"/>
          <w:color w:val="FF0000"/>
        </w:rPr>
        <w:t xml:space="preserve"> “Here, we see that the expectation of </w:t>
      </w:r>
      <w:proofErr w:type="spellStart"/>
      <w:r w:rsidR="002642F0" w:rsidRPr="00353844">
        <w:rPr>
          <w:rFonts w:eastAsia="Times New Roman" w:cstheme="minorHAnsi"/>
          <w:i/>
          <w:iCs/>
          <w:color w:val="FF0000"/>
        </w:rPr>
        <w:t>T</w:t>
      </w:r>
      <w:r w:rsidR="002642F0" w:rsidRPr="00353844">
        <w:rPr>
          <w:rFonts w:eastAsia="Times New Roman" w:cstheme="minorHAnsi"/>
          <w:i/>
          <w:iCs/>
          <w:color w:val="FF0000"/>
          <w:vertAlign w:val="subscript"/>
        </w:rPr>
        <w:t>i</w:t>
      </w:r>
      <w:proofErr w:type="spellEnd"/>
      <w:r w:rsidR="002642F0" w:rsidRPr="00353844">
        <w:rPr>
          <w:rFonts w:eastAsia="Times New Roman" w:cstheme="minorHAnsi"/>
          <w:color w:val="FF0000"/>
        </w:rPr>
        <w:t xml:space="preserve"> given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and </w:t>
      </w:r>
      <w:r w:rsidR="002642F0" w:rsidRPr="00353844">
        <w:rPr>
          <w:rFonts w:eastAsia="Times New Roman" w:cstheme="minorHAnsi"/>
          <w:i/>
          <w:iCs/>
          <w:color w:val="FF0000"/>
        </w:rPr>
        <w:t>R</w:t>
      </w:r>
      <w:r w:rsidR="002642F0" w:rsidRPr="00353844">
        <w:rPr>
          <w:rFonts w:eastAsia="Times New Roman" w:cstheme="minorHAnsi"/>
          <w:i/>
          <w:iCs/>
          <w:color w:val="FF0000"/>
          <w:vertAlign w:val="subscript"/>
        </w:rPr>
        <w:t>i</w:t>
      </w:r>
      <w:r w:rsidR="002642F0" w:rsidRPr="00353844">
        <w:rPr>
          <w:rFonts w:eastAsia="Times New Roman" w:cstheme="minorHAnsi"/>
          <w:color w:val="FF0000"/>
        </w:rPr>
        <w:t xml:space="preserve"> can be written as the complete-data expectation </w:t>
      </w:r>
      <w:r w:rsidR="002642F0" w:rsidRPr="00353844">
        <w:rPr>
          <w:rFonts w:eastAsia="Times New Roman" w:cstheme="minorHAnsi"/>
          <w:i/>
          <w:iCs/>
          <w:color w:val="FF0000"/>
        </w:rPr>
        <w:t>X</w:t>
      </w:r>
      <w:r w:rsidR="002642F0" w:rsidRPr="00353844">
        <w:rPr>
          <w:rFonts w:eastAsia="Times New Roman" w:cstheme="minorHAnsi"/>
          <w:i/>
          <w:iCs/>
          <w:color w:val="FF0000"/>
          <w:vertAlign w:val="subscript"/>
        </w:rPr>
        <w:t>i</w:t>
      </w:r>
      <w:r w:rsidR="002642F0" w:rsidRPr="00353844">
        <w:rPr>
          <w:rFonts w:eastAsia="Times New Roman" w:cstheme="minorHAnsi"/>
          <w:i/>
          <w:iCs/>
          <w:color w:val="FF0000"/>
        </w:rPr>
        <w:sym w:font="Symbol" w:char="F062"/>
      </w:r>
      <w:r w:rsidR="002642F0" w:rsidRPr="00353844">
        <w:rPr>
          <w:rFonts w:eastAsia="Times New Roman" w:cstheme="minorHAnsi"/>
          <w:color w:val="FF0000"/>
        </w:rPr>
        <w:t xml:space="preserve"> (i.e., the regression model) plus a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The bias term </w:t>
      </w:r>
      <w:r w:rsidR="002642F0" w:rsidRPr="00353844">
        <w:rPr>
          <w:rFonts w:eastAsia="Times New Roman" w:cstheme="minorHAnsi"/>
          <w:color w:val="FF0000"/>
        </w:rPr>
        <w:sym w:font="Symbol" w:char="F064"/>
      </w:r>
      <w:proofErr w:type="spellStart"/>
      <w:r w:rsidR="002642F0" w:rsidRPr="00353844">
        <w:rPr>
          <w:rFonts w:eastAsia="Times New Roman" w:cstheme="minorHAnsi"/>
          <w:i/>
          <w:iCs/>
          <w:color w:val="FF0000"/>
          <w:vertAlign w:val="subscript"/>
        </w:rPr>
        <w:t>ij</w:t>
      </w:r>
      <w:proofErr w:type="spellEnd"/>
      <w:r w:rsidR="002642F0" w:rsidRPr="00353844">
        <w:rPr>
          <w:rFonts w:eastAsia="Times New Roman" w:cstheme="minorHAnsi"/>
          <w:color w:val="FF0000"/>
        </w:rPr>
        <w:t xml:space="preserve"> refers to the bias induced in regression model due to conditioning on missingness pattern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2642F0" w:rsidRPr="00353844">
        <w:rPr>
          <w:rFonts w:eastAsia="Times New Roman" w:cstheme="minorHAnsi"/>
          <w:color w:val="FF0000"/>
        </w:rPr>
        <w:t xml:space="preserve">, which can affect individual components of </w:t>
      </w:r>
      <w:r w:rsidR="002642F0" w:rsidRPr="00353844">
        <w:rPr>
          <w:rFonts w:eastAsia="Times New Roman" w:cstheme="minorHAnsi"/>
          <w:color w:val="FF0000"/>
        </w:rPr>
        <w:sym w:font="Symbol" w:char="F068"/>
      </w:r>
      <w:r w:rsidR="002642F0" w:rsidRPr="00353844">
        <w:rPr>
          <w:rFonts w:eastAsia="Times New Roman" w:cstheme="minorHAnsi"/>
          <w:color w:val="FF0000"/>
        </w:rPr>
        <w:t>.”</w:t>
      </w:r>
    </w:p>
    <w:p w14:paraId="7ED504FD" w14:textId="4E50B087" w:rsidR="00095CD4" w:rsidRPr="005254D7" w:rsidRDefault="00095CD4" w:rsidP="005254D7">
      <w:pPr>
        <w:pStyle w:val="ListParagraph"/>
        <w:ind w:left="0"/>
        <w:rPr>
          <w:rFonts w:eastAsia="Times New Roman" w:cstheme="minorHAnsi"/>
        </w:rPr>
      </w:pPr>
      <w:r w:rsidRPr="005254D7">
        <w:rPr>
          <w:rFonts w:eastAsia="Times New Roman" w:cstheme="minorHAnsi"/>
        </w:rPr>
        <w:t xml:space="preserve"> </w:t>
      </w:r>
    </w:p>
    <w:p w14:paraId="56F03F9D" w14:textId="77777777" w:rsidR="00F30479"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4, page 9, please define the terms in equation (12). What is </w:t>
      </w:r>
      <w:proofErr w:type="spellStart"/>
      <w:r w:rsidRPr="005254D7">
        <w:rPr>
          <w:rFonts w:eastAsia="Times New Roman" w:cstheme="minorHAnsi"/>
        </w:rPr>
        <w:t>mj</w:t>
      </w:r>
      <w:proofErr w:type="spellEnd"/>
      <w:r w:rsidRPr="005254D7">
        <w:rPr>
          <w:rFonts w:eastAsia="Times New Roman" w:cstheme="minorHAnsi"/>
        </w:rPr>
        <w:t xml:space="preserve">? what are </w:t>
      </w:r>
      <w:proofErr w:type="spellStart"/>
      <w:r w:rsidRPr="005254D7">
        <w:rPr>
          <w:rFonts w:eastAsia="Times New Roman" w:cstheme="minorHAnsi"/>
        </w:rPr>
        <w:t>fmj</w:t>
      </w:r>
      <w:proofErr w:type="spellEnd"/>
      <w:r w:rsidRPr="005254D7">
        <w:rPr>
          <w:rFonts w:eastAsia="Times New Roman" w:cstheme="minorHAnsi"/>
        </w:rPr>
        <w:t xml:space="preserve"> (·)’s? With p covariates, there will be 2 p missing patterns. How would model (12) work? Are there additional assumptions required to model the missingness mechanisms?</w:t>
      </w:r>
    </w:p>
    <w:p w14:paraId="502F3773" w14:textId="6924A9EC" w:rsidR="00095CD4" w:rsidRPr="005254D7" w:rsidRDefault="00F30479" w:rsidP="005254D7">
      <w:pPr>
        <w:pStyle w:val="ListParagraph"/>
        <w:ind w:left="0"/>
        <w:rPr>
          <w:rFonts w:eastAsia="Times New Roman" w:cstheme="minorHAnsi"/>
          <w:color w:val="FF0000"/>
        </w:rPr>
      </w:pPr>
      <w:r w:rsidRPr="005254D7">
        <w:rPr>
          <w:rFonts w:eastAsia="Times New Roman" w:cstheme="minorHAnsi"/>
          <w:color w:val="FF0000"/>
        </w:rPr>
        <w:t xml:space="preserve">We have </w:t>
      </w:r>
      <w:r w:rsidR="004B0AA9" w:rsidRPr="005254D7">
        <w:rPr>
          <w:rFonts w:eastAsia="Times New Roman" w:cstheme="minorHAnsi"/>
          <w:color w:val="FF0000"/>
        </w:rPr>
        <w:t xml:space="preserve">amended the paragraph following equation (12) to specify the nature of </w:t>
      </w:r>
      <w:proofErr w:type="spellStart"/>
      <w:r w:rsidR="004B0AA9" w:rsidRPr="005254D7">
        <w:rPr>
          <w:rFonts w:eastAsia="Times New Roman" w:cstheme="minorHAnsi"/>
          <w:i/>
          <w:iCs/>
          <w:color w:val="FF0000"/>
        </w:rPr>
        <w:t>f</w:t>
      </w:r>
      <w:r w:rsidR="004B0AA9" w:rsidRPr="005254D7">
        <w:rPr>
          <w:rFonts w:eastAsia="Times New Roman" w:cstheme="minorHAnsi"/>
          <w:i/>
          <w:iCs/>
          <w:color w:val="FF0000"/>
          <w:vertAlign w:val="subscript"/>
        </w:rPr>
        <w:t>mj</w:t>
      </w:r>
      <w:proofErr w:type="spellEnd"/>
      <w:r w:rsidR="004B0AA9" w:rsidRPr="005254D7">
        <w:rPr>
          <w:rFonts w:eastAsia="Times New Roman" w:cstheme="minorHAnsi"/>
          <w:color w:val="FF0000"/>
        </w:rPr>
        <w:t xml:space="preserve"> and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w:t>
      </w:r>
      <w:r w:rsidR="00095CD4" w:rsidRPr="005254D7">
        <w:rPr>
          <w:rFonts w:eastAsia="Times New Roman" w:cstheme="minorHAnsi"/>
          <w:color w:val="FF0000"/>
        </w:rPr>
        <w:t xml:space="preserve"> </w:t>
      </w:r>
      <w:r w:rsidR="004B0AA9" w:rsidRPr="005254D7">
        <w:rPr>
          <w:rFonts w:eastAsia="Times New Roman" w:cstheme="minorHAnsi"/>
          <w:color w:val="FF0000"/>
        </w:rPr>
        <w:t xml:space="preserve">Note that SCA or CCA condition on a given set of missingness patterns, which we define by script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Times New Roman" w:cstheme="minorHAnsi"/>
          <w:color w:val="FF0000"/>
        </w:rPr>
        <w:t xml:space="preserve">, so that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r>
          <w:rPr>
            <w:rFonts w:ascii="Cambria Math" w:eastAsia="Times New Roman" w:hAnsi="Cambria Math" w:cstheme="minorHAnsi"/>
            <w:color w:val="FF0000"/>
          </w:rPr>
          <m:t xml:space="preserve"> </m:t>
        </m:r>
      </m:oMath>
      <w:r w:rsidR="004B0AA9" w:rsidRPr="005254D7">
        <w:rPr>
          <w:rFonts w:eastAsia="Times New Roman" w:cstheme="minorHAnsi"/>
          <w:color w:val="FF0000"/>
        </w:rPr>
        <w:t>contains a subset of the 2</w:t>
      </w:r>
      <w:r w:rsidR="004B0AA9" w:rsidRPr="005254D7">
        <w:rPr>
          <w:rFonts w:eastAsia="Times New Roman" w:cstheme="minorHAnsi"/>
          <w:color w:val="FF0000"/>
          <w:vertAlign w:val="superscript"/>
        </w:rPr>
        <w:t>p</w:t>
      </w:r>
      <w:r w:rsidR="004B0AA9" w:rsidRPr="005254D7">
        <w:rPr>
          <w:rFonts w:eastAsia="Times New Roman" w:cstheme="minorHAnsi"/>
          <w:color w:val="FF0000"/>
        </w:rPr>
        <w:t xml:space="preserve"> missingness patterns. In that sense, by defining selection into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B0AA9" w:rsidRPr="005254D7">
        <w:rPr>
          <w:rFonts w:eastAsia="Baoli SC" w:cstheme="minorHAnsi"/>
          <w:i/>
          <w:iCs/>
          <w:color w:val="FF0000"/>
        </w:rPr>
        <w:t xml:space="preserve"> </w:t>
      </w:r>
      <w:r w:rsidR="004B0AA9" w:rsidRPr="005254D7">
        <w:rPr>
          <w:rFonts w:eastAsia="Baoli SC" w:cstheme="minorHAnsi"/>
          <w:color w:val="FF0000"/>
        </w:rPr>
        <w:t>we are defining selection into analysis.</w:t>
      </w:r>
      <w:r w:rsidR="004B0AA9" w:rsidRPr="005254D7">
        <w:rPr>
          <w:rFonts w:eastAsia="Times New Roman" w:cstheme="minorHAnsi"/>
          <w:color w:val="FF0000"/>
        </w:rPr>
        <w:t xml:space="preserve"> Finally, this model is </w:t>
      </w:r>
      <w:proofErr w:type="gramStart"/>
      <w:r w:rsidR="004B0AA9" w:rsidRPr="005254D7">
        <w:rPr>
          <w:rFonts w:eastAsia="Times New Roman" w:cstheme="minorHAnsi"/>
          <w:color w:val="FF0000"/>
        </w:rPr>
        <w:t>really flexible</w:t>
      </w:r>
      <w:proofErr w:type="gramEnd"/>
      <w:r w:rsidR="004B0AA9" w:rsidRPr="005254D7">
        <w:rPr>
          <w:rFonts w:eastAsia="Times New Roman" w:cstheme="minorHAnsi"/>
          <w:color w:val="FF0000"/>
        </w:rPr>
        <w:t xml:space="preserve"> in terms of structure, however it is only estimable if </w:t>
      </w:r>
      <w:proofErr w:type="spellStart"/>
      <w:r w:rsidR="004B0AA9" w:rsidRPr="005254D7">
        <w:rPr>
          <w:rFonts w:eastAsia="Times New Roman" w:cstheme="minorHAnsi"/>
          <w:i/>
          <w:iCs/>
          <w:color w:val="FF0000"/>
        </w:rPr>
        <w:t>m</w:t>
      </w:r>
      <w:r w:rsidR="004B0AA9" w:rsidRPr="005254D7">
        <w:rPr>
          <w:rFonts w:eastAsia="Times New Roman" w:cstheme="minorHAnsi"/>
          <w:i/>
          <w:iCs/>
          <w:color w:val="FF0000"/>
          <w:vertAlign w:val="subscript"/>
        </w:rPr>
        <w:t>j</w:t>
      </w:r>
      <w:proofErr w:type="spellEnd"/>
      <w:r w:rsidR="004B0AA9" w:rsidRPr="005254D7">
        <w:rPr>
          <w:rFonts w:eastAsia="Times New Roman" w:cstheme="minorHAnsi"/>
          <w:color w:val="FF0000"/>
        </w:rPr>
        <w:t xml:space="preserve"> &lt; </w:t>
      </w:r>
      <w:r w:rsidR="004B0AA9" w:rsidRPr="005254D7">
        <w:rPr>
          <w:rFonts w:eastAsia="Times New Roman" w:cstheme="minorHAnsi"/>
          <w:i/>
          <w:iCs/>
          <w:color w:val="FF0000"/>
        </w:rPr>
        <w:t>k</w:t>
      </w:r>
      <w:r w:rsidR="004B0AA9" w:rsidRPr="005254D7">
        <w:rPr>
          <w:rFonts w:eastAsia="Times New Roman" w:cstheme="minorHAnsi"/>
          <w:color w:val="FF0000"/>
        </w:rPr>
        <w:t>.</w:t>
      </w:r>
    </w:p>
    <w:p w14:paraId="7E16F95F" w14:textId="77777777" w:rsidR="00390851" w:rsidRPr="005254D7" w:rsidRDefault="00390851" w:rsidP="005254D7">
      <w:pPr>
        <w:pStyle w:val="ListParagraph"/>
        <w:ind w:left="0"/>
        <w:rPr>
          <w:rFonts w:eastAsia="Times New Roman" w:cstheme="minorHAnsi"/>
        </w:rPr>
      </w:pPr>
    </w:p>
    <w:p w14:paraId="7304F0F2" w14:textId="1606A051" w:rsidR="00095CD4"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5.1, page 12, the </w:t>
      </w:r>
      <w:proofErr w:type="spellStart"/>
      <w:r w:rsidRPr="005254D7">
        <w:rPr>
          <w:rFonts w:eastAsia="Times New Roman" w:cstheme="minorHAnsi"/>
        </w:rPr>
        <w:t>wi</w:t>
      </w:r>
      <w:proofErr w:type="spellEnd"/>
      <w:r w:rsidRPr="005254D7">
        <w:rPr>
          <w:rFonts w:eastAsia="Times New Roman" w:cstheme="minorHAnsi"/>
        </w:rPr>
        <w:t xml:space="preserve"> ’s in (18) and (19) are undefined. </w:t>
      </w:r>
    </w:p>
    <w:p w14:paraId="174110FB" w14:textId="1C61D70A" w:rsidR="002642F0" w:rsidRPr="002642F0" w:rsidRDefault="002642F0" w:rsidP="002642F0">
      <w:pPr>
        <w:pStyle w:val="ListParagraph"/>
        <w:ind w:left="0"/>
        <w:rPr>
          <w:rFonts w:eastAsia="Times New Roman" w:cstheme="minorHAnsi"/>
          <w:color w:val="FF0000"/>
        </w:rPr>
      </w:pPr>
      <w:r w:rsidRPr="002642F0">
        <w:rPr>
          <w:rFonts w:eastAsia="Times New Roman" w:cstheme="minorHAnsi"/>
          <w:color w:val="FF0000"/>
        </w:rPr>
        <w:t xml:space="preserve">Thank you for pointing this out. We </w:t>
      </w:r>
      <w:r w:rsidR="00353844">
        <w:rPr>
          <w:rFonts w:eastAsia="Times New Roman" w:cstheme="minorHAnsi"/>
          <w:color w:val="FF0000"/>
        </w:rPr>
        <w:t xml:space="preserve">now </w:t>
      </w:r>
      <w:r w:rsidRPr="002642F0">
        <w:rPr>
          <w:rFonts w:eastAsia="Times New Roman" w:cstheme="minorHAnsi"/>
          <w:color w:val="FF0000"/>
        </w:rPr>
        <w:t xml:space="preserve">define </w:t>
      </w:r>
      <w:proofErr w:type="spellStart"/>
      <w:r w:rsidRPr="00353844">
        <w:rPr>
          <w:rFonts w:eastAsia="Times New Roman" w:cstheme="minorHAnsi"/>
          <w:i/>
          <w:iCs/>
          <w:color w:val="FF0000"/>
        </w:rPr>
        <w:t>w</w:t>
      </w:r>
      <w:r w:rsidRPr="00353844">
        <w:rPr>
          <w:rFonts w:eastAsia="Times New Roman" w:cstheme="minorHAnsi"/>
          <w:i/>
          <w:iCs/>
          <w:color w:val="FF0000"/>
          <w:vertAlign w:val="subscript"/>
        </w:rPr>
        <w:t>i</w:t>
      </w:r>
      <w:proofErr w:type="spellEnd"/>
      <w:r w:rsidRPr="002642F0">
        <w:rPr>
          <w:rFonts w:eastAsia="Times New Roman" w:cstheme="minorHAnsi"/>
          <w:color w:val="FF0000"/>
        </w:rPr>
        <w:t xml:space="preserve"> = 1</w:t>
      </w:r>
      <w:proofErr w:type="gramStart"/>
      <w:r w:rsidRPr="002642F0">
        <w:rPr>
          <w:rFonts w:eastAsia="Times New Roman" w:cstheme="minorHAnsi"/>
          <w:color w:val="FF0000"/>
        </w:rPr>
        <w:t>/(</w:t>
      </w:r>
      <w:proofErr w:type="gramEnd"/>
      <w:r w:rsidRPr="002642F0">
        <w:rPr>
          <w:rFonts w:eastAsia="Times New Roman" w:cstheme="minorHAnsi"/>
          <w:color w:val="FF0000"/>
        </w:rPr>
        <w:sym w:font="Symbol" w:char="F074"/>
      </w:r>
      <w:r w:rsidRPr="002642F0">
        <w:rPr>
          <w:rFonts w:eastAsia="Times New Roman" w:cstheme="minorHAnsi"/>
          <w:color w:val="FF0000"/>
          <w:vertAlign w:val="superscript"/>
        </w:rPr>
        <w:t>2</w:t>
      </w:r>
      <w:r w:rsidRPr="002642F0">
        <w:rPr>
          <w:rFonts w:eastAsia="Times New Roman" w:cstheme="minorHAnsi"/>
          <w:color w:val="FF0000"/>
        </w:rPr>
        <w:t xml:space="preserve"> + </w:t>
      </w:r>
      <w:r w:rsidRPr="002642F0">
        <w:rPr>
          <w:rFonts w:eastAsia="Times New Roman" w:cstheme="minorHAnsi"/>
          <w:i/>
          <w:iCs/>
          <w:color w:val="FF0000"/>
        </w:rPr>
        <w:t>v</w:t>
      </w:r>
      <w:r w:rsidRPr="002642F0">
        <w:rPr>
          <w:rFonts w:eastAsia="Times New Roman" w:cstheme="minorHAnsi"/>
          <w:i/>
          <w:iCs/>
          <w:color w:val="FF0000"/>
          <w:vertAlign w:val="subscript"/>
        </w:rPr>
        <w:t>i</w:t>
      </w:r>
      <w:r w:rsidRPr="002642F0">
        <w:rPr>
          <w:rFonts w:eastAsia="Times New Roman" w:cstheme="minorHAnsi"/>
          <w:color w:val="FF0000"/>
        </w:rPr>
        <w:t>) on page XX.</w:t>
      </w:r>
    </w:p>
    <w:p w14:paraId="59BF326B" w14:textId="77777777" w:rsidR="00E7101C" w:rsidRPr="005254D7" w:rsidRDefault="00E7101C" w:rsidP="005254D7">
      <w:pPr>
        <w:pStyle w:val="ListParagraph"/>
        <w:ind w:left="0"/>
        <w:rPr>
          <w:rFonts w:eastAsia="Times New Roman" w:cstheme="minorHAnsi"/>
        </w:rPr>
      </w:pPr>
    </w:p>
    <w:p w14:paraId="1FA2B49F" w14:textId="77777777" w:rsidR="00095CD4" w:rsidRPr="005254D7" w:rsidRDefault="00095CD4" w:rsidP="005254D7">
      <w:pPr>
        <w:pStyle w:val="ListParagraph"/>
        <w:numPr>
          <w:ilvl w:val="0"/>
          <w:numId w:val="1"/>
        </w:numPr>
        <w:ind w:left="0"/>
        <w:rPr>
          <w:rFonts w:eastAsia="Times New Roman" w:cstheme="minorHAnsi"/>
        </w:rPr>
      </w:pPr>
      <w:r w:rsidRPr="005254D7">
        <w:rPr>
          <w:rFonts w:eastAsia="Times New Roman" w:cstheme="minorHAnsi"/>
        </w:rPr>
        <w:t xml:space="preserve">Section 6. Please see my comment #2. In linear regression models, coefficients in a restricted model (i.e., based on a subset of covariates) are not necessarily a subset of the coefficients of the same variables in the full model with the presence of other covariates. The bias in shifting-case analyses should compare estimates of these coefficients to the true parameter values in the restricted model. More specifically, use linear regression models as a simple example: </w:t>
      </w:r>
    </w:p>
    <w:p w14:paraId="276119CE" w14:textId="555F2D7A"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X1, X2) = α + β1X1 + β2X2  </w:t>
      </w:r>
      <w:r w:rsidRPr="005254D7">
        <w:rPr>
          <w:rFonts w:eastAsia="Times New Roman" w:cstheme="minorHAnsi"/>
        </w:rPr>
        <w:tab/>
        <w:t xml:space="preserve">(1) </w:t>
      </w:r>
    </w:p>
    <w:p w14:paraId="3660F62C" w14:textId="229427ED"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X1) = α </w:t>
      </w:r>
      <w:r w:rsidRPr="005254D7">
        <w:rPr>
          <w:rFonts w:ascii="Cambria Math" w:eastAsia="Times New Roman" w:hAnsi="Cambria Math" w:cs="Cambria Math"/>
        </w:rPr>
        <w:t>∗</w:t>
      </w:r>
      <w:r w:rsidRPr="005254D7">
        <w:rPr>
          <w:rFonts w:eastAsia="Times New Roman" w:cstheme="minorHAnsi"/>
        </w:rPr>
        <w:t xml:space="preserve"> + β </w:t>
      </w:r>
      <w:r w:rsidRPr="005254D7">
        <w:rPr>
          <w:rFonts w:ascii="Cambria Math" w:eastAsia="Times New Roman" w:hAnsi="Cambria Math" w:cs="Cambria Math"/>
        </w:rPr>
        <w:t>∗</w:t>
      </w:r>
      <w:r w:rsidRPr="005254D7">
        <w:rPr>
          <w:rFonts w:eastAsia="Times New Roman" w:cstheme="minorHAnsi"/>
        </w:rPr>
        <w:t xml:space="preserve"> 1X1 </w:t>
      </w:r>
      <w:r w:rsidRPr="005254D7">
        <w:rPr>
          <w:rFonts w:eastAsia="Times New Roman" w:cstheme="minorHAnsi"/>
        </w:rPr>
        <w:tab/>
      </w:r>
      <w:r w:rsidRPr="005254D7">
        <w:rPr>
          <w:rFonts w:eastAsia="Times New Roman" w:cstheme="minorHAnsi"/>
        </w:rPr>
        <w:tab/>
        <w:t xml:space="preserve">(2) </w:t>
      </w:r>
    </w:p>
    <w:p w14:paraId="76418475" w14:textId="77777777" w:rsidR="00095CD4" w:rsidRPr="005254D7" w:rsidRDefault="00095CD4" w:rsidP="005254D7">
      <w:pPr>
        <w:pStyle w:val="ListParagraph"/>
        <w:ind w:left="0" w:firstLine="720"/>
        <w:rPr>
          <w:rFonts w:eastAsia="Times New Roman" w:cstheme="minorHAnsi"/>
        </w:rPr>
      </w:pPr>
      <w:proofErr w:type="gramStart"/>
      <w:r w:rsidRPr="005254D7">
        <w:rPr>
          <w:rFonts w:eastAsia="Times New Roman" w:cstheme="minorHAnsi"/>
        </w:rPr>
        <w:t>E(</w:t>
      </w:r>
      <w:proofErr w:type="gramEnd"/>
      <w:r w:rsidRPr="005254D7">
        <w:rPr>
          <w:rFonts w:eastAsia="Times New Roman" w:cstheme="minorHAnsi"/>
        </w:rPr>
        <w:t xml:space="preserve">Y | X2) = ˜α + β˜ 2X2 </w:t>
      </w:r>
      <w:r w:rsidRPr="005254D7">
        <w:rPr>
          <w:rFonts w:eastAsia="Times New Roman" w:cstheme="minorHAnsi"/>
        </w:rPr>
        <w:tab/>
      </w:r>
      <w:r w:rsidRPr="005254D7">
        <w:rPr>
          <w:rFonts w:eastAsia="Times New Roman" w:cstheme="minorHAnsi"/>
        </w:rPr>
        <w:tab/>
        <w:t xml:space="preserve">(3) </w:t>
      </w:r>
    </w:p>
    <w:p w14:paraId="78842107" w14:textId="3F608E57" w:rsidR="00095CD4" w:rsidRPr="005254D7" w:rsidRDefault="00095CD4" w:rsidP="005254D7">
      <w:pPr>
        <w:pStyle w:val="ListParagraph"/>
        <w:ind w:left="0" w:firstLine="720"/>
        <w:rPr>
          <w:rFonts w:eastAsia="Times New Roman" w:cstheme="minorHAnsi"/>
        </w:rPr>
      </w:pPr>
      <w:r w:rsidRPr="005254D7">
        <w:rPr>
          <w:rFonts w:eastAsia="Times New Roman" w:cstheme="minorHAnsi"/>
        </w:rPr>
        <w:t xml:space="preserve">Note that β </w:t>
      </w:r>
      <w:r w:rsidRPr="005254D7">
        <w:rPr>
          <w:rFonts w:ascii="Cambria Math" w:eastAsia="Times New Roman" w:hAnsi="Cambria Math" w:cs="Cambria Math"/>
        </w:rPr>
        <w:t>∗</w:t>
      </w:r>
      <w:r w:rsidRPr="005254D7">
        <w:rPr>
          <w:rFonts w:eastAsia="Times New Roman" w:cstheme="minorHAnsi"/>
        </w:rPr>
        <w:t xml:space="preserve"> 1 in general is not equal to β1, and β˜ 2 is not equal to β2. There are full distributions such that all models (1)-(3) are correct. When we fit models (2) and (3), the target parameters are β </w:t>
      </w:r>
      <w:r w:rsidRPr="005254D7">
        <w:rPr>
          <w:rFonts w:ascii="Cambria Math" w:eastAsia="Times New Roman" w:hAnsi="Cambria Math" w:cs="Cambria Math"/>
        </w:rPr>
        <w:t>∗</w:t>
      </w:r>
      <w:r w:rsidRPr="005254D7">
        <w:rPr>
          <w:rFonts w:eastAsia="Times New Roman" w:cstheme="minorHAnsi"/>
        </w:rPr>
        <w:t xml:space="preserve"> 1 and β˜ 2, not the original β1 and β2. They have different interpretations. </w:t>
      </w:r>
      <w:r w:rsidRPr="005254D7">
        <w:rPr>
          <w:rFonts w:eastAsia="Times New Roman" w:cstheme="minorHAnsi"/>
        </w:rPr>
        <w:lastRenderedPageBreak/>
        <w:t xml:space="preserve">The conditions the authors try to identify are those that yield β </w:t>
      </w:r>
      <w:r w:rsidRPr="005254D7">
        <w:rPr>
          <w:rFonts w:ascii="Cambria Math" w:eastAsia="Times New Roman" w:hAnsi="Cambria Math" w:cs="Cambria Math"/>
        </w:rPr>
        <w:t>∗</w:t>
      </w:r>
      <w:r w:rsidRPr="005254D7">
        <w:rPr>
          <w:rFonts w:eastAsia="Times New Roman" w:cstheme="minorHAnsi"/>
        </w:rPr>
        <w:t xml:space="preserve"> 1 = β1, and β˜ 2 = β2. When these conditions are not met, that does not mean βˆ S will be biased.</w:t>
      </w:r>
    </w:p>
    <w:p w14:paraId="47051079" w14:textId="5B9B183A" w:rsidR="003C6A96" w:rsidRPr="005254D7" w:rsidRDefault="001B05AE" w:rsidP="005254D7">
      <w:pPr>
        <w:rPr>
          <w:rFonts w:cstheme="minorHAnsi"/>
          <w:color w:val="FF0000"/>
        </w:rPr>
      </w:pPr>
      <w:r w:rsidRPr="005254D7">
        <w:rPr>
          <w:rFonts w:cstheme="minorHAnsi"/>
          <w:color w:val="FF0000"/>
        </w:rPr>
        <w:t xml:space="preserve">This is a </w:t>
      </w:r>
      <w:r w:rsidR="003C6A96" w:rsidRPr="005254D7">
        <w:rPr>
          <w:rFonts w:cstheme="minorHAnsi"/>
          <w:color w:val="FF0000"/>
        </w:rPr>
        <w:t xml:space="preserve">fair point that caused some serious debate among us. You are correct that the coefficients are different between the full and restricted models. We disagree with how to interpret that difference. We refer to it as </w:t>
      </w:r>
      <w:r w:rsidR="003C6A96" w:rsidRPr="002642F0">
        <w:rPr>
          <w:rFonts w:cstheme="minorHAnsi"/>
          <w:i/>
          <w:iCs/>
          <w:color w:val="FF0000"/>
        </w:rPr>
        <w:t>omitted variable bias</w:t>
      </w:r>
      <w:r w:rsidR="003C6A96" w:rsidRPr="005254D7">
        <w:rPr>
          <w:rFonts w:cstheme="minorHAnsi"/>
          <w:color w:val="FF0000"/>
        </w:rPr>
        <w:t xml:space="preserve">, which is consistent with </w:t>
      </w:r>
      <w:r w:rsidR="00B3378C" w:rsidRPr="005254D7">
        <w:rPr>
          <w:rFonts w:cstheme="minorHAnsi"/>
          <w:color w:val="FF0000"/>
        </w:rPr>
        <w:t>standard</w:t>
      </w:r>
      <w:r w:rsidR="003C6A96" w:rsidRPr="005254D7">
        <w:rPr>
          <w:rFonts w:cstheme="minorHAnsi"/>
          <w:color w:val="FF0000"/>
        </w:rPr>
        <w:t xml:space="preserve"> regression textbooks and literature on omitting confounders in linear models. </w:t>
      </w:r>
    </w:p>
    <w:p w14:paraId="46CB2177" w14:textId="37FEEACD" w:rsidR="003C6A96" w:rsidRPr="005254D7" w:rsidRDefault="003C6A96" w:rsidP="005254D7">
      <w:pPr>
        <w:ind w:firstLine="720"/>
        <w:rPr>
          <w:rFonts w:cstheme="minorHAnsi"/>
          <w:color w:val="FF0000"/>
        </w:rPr>
      </w:pPr>
      <w:r w:rsidRPr="005254D7">
        <w:rPr>
          <w:rFonts w:cstheme="minorHAnsi"/>
          <w:color w:val="FF0000"/>
        </w:rPr>
        <w:t xml:space="preserve">It is possible to conceive of the restricted model coefficients as distinct parameters in and of themselves as you posit. </w:t>
      </w:r>
      <w:r w:rsidR="00B3378C" w:rsidRPr="005254D7">
        <w:rPr>
          <w:rFonts w:cstheme="minorHAnsi"/>
          <w:color w:val="FF0000"/>
        </w:rPr>
        <w:t xml:space="preserve">This would inherently specify a different relationship between a covariate and effect size than is specified by the full model. The question is how to interpret this new coefficient and subsequent estimates of it. Regression textbooks and other literature, including </w:t>
      </w:r>
      <w:r w:rsidR="002642F0">
        <w:rPr>
          <w:rFonts w:cstheme="minorHAnsi"/>
          <w:color w:val="FF0000"/>
        </w:rPr>
        <w:t>Lipsey (2003)</w:t>
      </w:r>
      <w:r w:rsidR="00B3378C" w:rsidRPr="005254D7">
        <w:rPr>
          <w:rFonts w:cstheme="minorHAnsi"/>
          <w:color w:val="FF0000"/>
        </w:rPr>
        <w:t>, suggest that such coefficients be interpreted with caution since they do not account for observed confounders. It is worth noting that</w:t>
      </w:r>
      <w:r w:rsidRPr="005254D7">
        <w:rPr>
          <w:rFonts w:cstheme="minorHAnsi"/>
          <w:color w:val="FF0000"/>
        </w:rPr>
        <w:t xml:space="preserve"> by fitting a series of restricted models, there is some concession that each variable could be relevant in explaining between-effect variation</w:t>
      </w:r>
      <w:r w:rsidR="00B3378C" w:rsidRPr="005254D7">
        <w:rPr>
          <w:rFonts w:cstheme="minorHAnsi"/>
          <w:color w:val="FF0000"/>
        </w:rPr>
        <w:t>, and hence be a confounder</w:t>
      </w:r>
      <w:r w:rsidRPr="005254D7">
        <w:rPr>
          <w:rFonts w:cstheme="minorHAnsi"/>
          <w:color w:val="FF0000"/>
        </w:rPr>
        <w:t xml:space="preserve">. In other words, while restricted models can be seen as </w:t>
      </w:r>
      <w:proofErr w:type="spellStart"/>
      <w:r w:rsidRPr="005254D7">
        <w:rPr>
          <w:rFonts w:cstheme="minorHAnsi"/>
          <w:color w:val="FF0000"/>
        </w:rPr>
        <w:t>marginalizations</w:t>
      </w:r>
      <w:proofErr w:type="spellEnd"/>
      <w:r w:rsidRPr="005254D7">
        <w:rPr>
          <w:rFonts w:cstheme="minorHAnsi"/>
          <w:color w:val="FF0000"/>
        </w:rPr>
        <w:t xml:space="preserve"> of the full model, the meaning of the resulting coefficients is something that </w:t>
      </w:r>
      <w:r w:rsidR="00494AE2">
        <w:rPr>
          <w:rFonts w:cstheme="minorHAnsi"/>
          <w:color w:val="FF0000"/>
        </w:rPr>
        <w:t>the</w:t>
      </w:r>
      <w:r w:rsidR="00B3378C" w:rsidRPr="005254D7">
        <w:rPr>
          <w:rFonts w:cstheme="minorHAnsi"/>
          <w:color w:val="FF0000"/>
        </w:rPr>
        <w:t xml:space="preserve"> literature on applied regression</w:t>
      </w:r>
      <w:r w:rsidRPr="005254D7">
        <w:rPr>
          <w:rFonts w:cstheme="minorHAnsi"/>
          <w:color w:val="FF0000"/>
        </w:rPr>
        <w:t xml:space="preserve"> tend</w:t>
      </w:r>
      <w:r w:rsidR="00494AE2">
        <w:rPr>
          <w:rFonts w:cstheme="minorHAnsi"/>
          <w:color w:val="FF0000"/>
        </w:rPr>
        <w:t>s</w:t>
      </w:r>
      <w:r w:rsidRPr="005254D7">
        <w:rPr>
          <w:rFonts w:cstheme="minorHAnsi"/>
          <w:color w:val="FF0000"/>
        </w:rPr>
        <w:t xml:space="preserve"> to question.</w:t>
      </w:r>
    </w:p>
    <w:p w14:paraId="34CE52C7" w14:textId="71BFE1F7" w:rsidR="00A05970" w:rsidRPr="005254D7" w:rsidRDefault="00644F03" w:rsidP="005254D7">
      <w:pPr>
        <w:ind w:firstLine="720"/>
        <w:rPr>
          <w:rFonts w:cstheme="minorHAnsi"/>
          <w:color w:val="FF0000"/>
        </w:rPr>
      </w:pPr>
      <w:r w:rsidRPr="005254D7">
        <w:rPr>
          <w:rFonts w:cstheme="minorHAnsi"/>
          <w:color w:val="FF0000"/>
        </w:rPr>
        <w:t xml:space="preserve">Our thinking is this: Concern about omitted variables is almost a given in meta-regression. </w:t>
      </w:r>
      <w:r w:rsidR="00A05970" w:rsidRPr="005254D7">
        <w:rPr>
          <w:rFonts w:cstheme="minorHAnsi"/>
          <w:color w:val="FF0000"/>
        </w:rPr>
        <w:t xml:space="preserve">Even the full model with </w:t>
      </w:r>
      <w:r w:rsidR="00A05970" w:rsidRPr="00494AE2">
        <w:rPr>
          <w:rFonts w:cstheme="minorHAnsi"/>
          <w:i/>
          <w:iCs/>
          <w:color w:val="FF0000"/>
        </w:rPr>
        <w:t>X</w:t>
      </w:r>
      <w:r w:rsidR="00A05970" w:rsidRPr="00494AE2">
        <w:rPr>
          <w:rFonts w:cstheme="minorHAnsi"/>
          <w:color w:val="FF0000"/>
          <w:vertAlign w:val="subscript"/>
        </w:rPr>
        <w:t>1</w:t>
      </w:r>
      <w:r w:rsidR="00A05970" w:rsidRPr="005254D7">
        <w:rPr>
          <w:rFonts w:cstheme="minorHAnsi"/>
          <w:color w:val="FF0000"/>
        </w:rPr>
        <w:t xml:space="preserve"> and </w:t>
      </w:r>
      <w:r w:rsidR="00A05970" w:rsidRPr="00494AE2">
        <w:rPr>
          <w:rFonts w:cstheme="minorHAnsi"/>
          <w:i/>
          <w:iCs/>
          <w:color w:val="FF0000"/>
        </w:rPr>
        <w:t>X</w:t>
      </w:r>
      <w:r w:rsidR="00A05970" w:rsidRPr="00494AE2">
        <w:rPr>
          <w:rFonts w:cstheme="minorHAnsi"/>
          <w:color w:val="FF0000"/>
          <w:vertAlign w:val="subscript"/>
        </w:rPr>
        <w:t>2</w:t>
      </w:r>
      <w:r w:rsidR="00A05970" w:rsidRPr="005254D7">
        <w:rPr>
          <w:rFonts w:cstheme="minorHAnsi"/>
          <w:color w:val="FF0000"/>
        </w:rPr>
        <w:t xml:space="preserve"> is likely not accounting for </w:t>
      </w:r>
      <w:r w:rsidR="00A05970" w:rsidRPr="005254D7">
        <w:rPr>
          <w:rFonts w:cstheme="minorHAnsi"/>
          <w:i/>
          <w:iCs/>
          <w:color w:val="FF0000"/>
        </w:rPr>
        <w:t>something</w:t>
      </w:r>
      <w:r w:rsidR="00A05970" w:rsidRPr="005254D7">
        <w:rPr>
          <w:rFonts w:cstheme="minorHAnsi"/>
          <w:color w:val="FF0000"/>
        </w:rPr>
        <w:t xml:space="preserve">. If that “something” is not observed or collected, it may be tough to say how much bias there is. It follows then, that the two restricted models with one covariate also have omitted variable bias. In this case, the restricted model is missing the same “something” as the </w:t>
      </w:r>
      <w:r w:rsidR="003C6A96" w:rsidRPr="005254D7">
        <w:rPr>
          <w:rFonts w:cstheme="minorHAnsi"/>
          <w:color w:val="FF0000"/>
        </w:rPr>
        <w:t>full</w:t>
      </w:r>
      <w:r w:rsidR="00A05970" w:rsidRPr="005254D7">
        <w:rPr>
          <w:rFonts w:cstheme="minorHAnsi"/>
          <w:color w:val="FF0000"/>
        </w:rPr>
        <w:t xml:space="preserve"> model, but it is also missing a covariate we observe (e.g., </w:t>
      </w:r>
      <w:r w:rsidR="00A05970" w:rsidRPr="00494AE2">
        <w:rPr>
          <w:rFonts w:cstheme="minorHAnsi"/>
          <w:i/>
          <w:iCs/>
          <w:color w:val="FF0000"/>
        </w:rPr>
        <w:t>X</w:t>
      </w:r>
      <w:r w:rsidR="00A05970" w:rsidRPr="00494AE2">
        <w:rPr>
          <w:rFonts w:cstheme="minorHAnsi"/>
          <w:i/>
          <w:iCs/>
          <w:color w:val="FF0000"/>
          <w:vertAlign w:val="subscript"/>
        </w:rPr>
        <w:t>2</w:t>
      </w:r>
      <w:r w:rsidR="00A05970" w:rsidRPr="005254D7">
        <w:rPr>
          <w:rFonts w:cstheme="minorHAnsi"/>
          <w:color w:val="FF0000"/>
        </w:rPr>
        <w:t xml:space="preserve">), and for which we can quantify omitted variable bias. </w:t>
      </w:r>
    </w:p>
    <w:p w14:paraId="694CA582" w14:textId="6193721C" w:rsidR="00AB6F16" w:rsidRPr="005254D7" w:rsidRDefault="00AB6F16" w:rsidP="005254D7">
      <w:pPr>
        <w:rPr>
          <w:rFonts w:cstheme="minorHAnsi"/>
          <w:color w:val="FF0000"/>
        </w:rPr>
      </w:pPr>
      <w:r w:rsidRPr="005254D7">
        <w:rPr>
          <w:rFonts w:cstheme="minorHAnsi"/>
          <w:color w:val="FF0000"/>
        </w:rPr>
        <w:tab/>
        <w:t xml:space="preserve">We have added a brief </w:t>
      </w:r>
      <w:r w:rsidRPr="005D3FB4">
        <w:rPr>
          <w:rFonts w:cstheme="minorHAnsi"/>
          <w:color w:val="FF0000"/>
        </w:rPr>
        <w:t xml:space="preserve">subsection </w:t>
      </w:r>
      <w:r w:rsidR="001034F0" w:rsidRPr="005D3FB4">
        <w:rPr>
          <w:rFonts w:cstheme="minorHAnsi"/>
          <w:color w:val="FF0000"/>
        </w:rPr>
        <w:t>3.3</w:t>
      </w:r>
      <w:r w:rsidRPr="005D3FB4">
        <w:rPr>
          <w:rFonts w:cstheme="minorHAnsi"/>
          <w:color w:val="FF0000"/>
        </w:rPr>
        <w:t xml:space="preserve"> that</w:t>
      </w:r>
      <w:r w:rsidRPr="005254D7">
        <w:rPr>
          <w:rFonts w:cstheme="minorHAnsi"/>
          <w:color w:val="FF0000"/>
        </w:rPr>
        <w:t xml:space="preserve"> clarifies these points and notes that </w:t>
      </w:r>
      <w:r w:rsidRPr="005254D7">
        <w:rPr>
          <w:rFonts w:cstheme="minorHAnsi"/>
          <w:color w:val="FF0000"/>
        </w:rPr>
        <w:sym w:font="Symbol" w:char="F062"/>
      </w:r>
      <w:r w:rsidRPr="005254D7">
        <w:rPr>
          <w:rFonts w:cstheme="minorHAnsi"/>
          <w:color w:val="FF0000"/>
          <w:vertAlign w:val="subscript"/>
        </w:rPr>
        <w:t>S</w:t>
      </w:r>
      <w:r w:rsidRPr="005254D7">
        <w:rPr>
          <w:rFonts w:cstheme="minorHAnsi"/>
          <w:color w:val="FF0000"/>
        </w:rPr>
        <w:t xml:space="preserve"> can indeed have an alternative interpretation.</w:t>
      </w:r>
    </w:p>
    <w:p w14:paraId="2AD5FD3A" w14:textId="6E605D21" w:rsidR="00A05970" w:rsidRPr="005254D7" w:rsidRDefault="00A05970" w:rsidP="005254D7">
      <w:pPr>
        <w:rPr>
          <w:rFonts w:cstheme="minorHAnsi"/>
          <w:color w:val="FF0000"/>
        </w:rPr>
      </w:pPr>
      <w:r w:rsidRPr="005254D7">
        <w:rPr>
          <w:rFonts w:cstheme="minorHAnsi"/>
          <w:color w:val="FF0000"/>
        </w:rPr>
        <w:tab/>
      </w:r>
    </w:p>
    <w:p w14:paraId="47F144EA" w14:textId="0DEDAA3D" w:rsidR="00FA0FC4" w:rsidRPr="005254D7" w:rsidRDefault="00FA0FC4" w:rsidP="005254D7">
      <w:pPr>
        <w:rPr>
          <w:rFonts w:cstheme="minorHAnsi"/>
          <w:b/>
          <w:bCs/>
        </w:rPr>
      </w:pPr>
    </w:p>
    <w:p w14:paraId="71A8A8D8" w14:textId="6E6259A2" w:rsidR="00FA0FC4" w:rsidRPr="005254D7" w:rsidRDefault="00FA0FC4" w:rsidP="005254D7">
      <w:pPr>
        <w:rPr>
          <w:rFonts w:cstheme="minorHAnsi"/>
          <w:b/>
          <w:bCs/>
        </w:rPr>
      </w:pPr>
    </w:p>
    <w:p w14:paraId="4E157CBC" w14:textId="295F0CE5" w:rsidR="00FA0FC4" w:rsidRPr="005254D7" w:rsidRDefault="00FA0FC4" w:rsidP="005254D7">
      <w:pPr>
        <w:rPr>
          <w:rFonts w:cstheme="minorHAnsi"/>
          <w:b/>
          <w:bCs/>
        </w:rPr>
      </w:pPr>
      <w:r w:rsidRPr="005254D7">
        <w:rPr>
          <w:rFonts w:cstheme="minorHAnsi"/>
          <w:b/>
          <w:bCs/>
        </w:rPr>
        <w:br w:type="page"/>
      </w:r>
    </w:p>
    <w:p w14:paraId="3E7E6371" w14:textId="47CCCDCE" w:rsidR="00FA0FC4" w:rsidRPr="005254D7" w:rsidRDefault="00FA0FC4" w:rsidP="005254D7">
      <w:pPr>
        <w:rPr>
          <w:rFonts w:cstheme="minorHAnsi"/>
          <w:b/>
          <w:bCs/>
        </w:rPr>
      </w:pPr>
      <w:r w:rsidRPr="005254D7">
        <w:rPr>
          <w:rFonts w:cstheme="minorHAnsi"/>
          <w:b/>
          <w:bCs/>
        </w:rPr>
        <w:lastRenderedPageBreak/>
        <w:t>Reviewer 2</w:t>
      </w:r>
    </w:p>
    <w:p w14:paraId="05AC7E06" w14:textId="057D5F14"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1. The manuscript should include additional discussion around the appropriateness/reasonableness of using the log-linear distribution for the underlying selection models. How might the conclusions and recommendations for practice vary under alternate selection models, and under what real-world scenarios might log-linear models be </w:t>
      </w:r>
      <w:proofErr w:type="gramStart"/>
      <w:r w:rsidRPr="005254D7">
        <w:rPr>
          <w:rFonts w:eastAsia="Times New Roman" w:cstheme="minorHAnsi"/>
          <w:color w:val="000000"/>
          <w:shd w:val="clear" w:color="auto" w:fill="FFFFFF"/>
        </w:rPr>
        <w:t>more or less appropriate</w:t>
      </w:r>
      <w:proofErr w:type="gramEnd"/>
      <w:r w:rsidRPr="005254D7">
        <w:rPr>
          <w:rFonts w:eastAsia="Times New Roman" w:cstheme="minorHAnsi"/>
          <w:color w:val="000000"/>
          <w:shd w:val="clear" w:color="auto" w:fill="FFFFFF"/>
        </w:rPr>
        <w:t>?</w:t>
      </w:r>
    </w:p>
    <w:p w14:paraId="443E4509" w14:textId="77777777" w:rsidR="005D3F8D" w:rsidRPr="005254D7"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This is a great question. In general, it is impossible to know if a selection model is properly specified, since the precise missingness mechanism is almost never truly known in practice. However, </w:t>
      </w:r>
      <w:r w:rsidR="005D3F8D" w:rsidRPr="005254D7">
        <w:rPr>
          <w:rFonts w:eastAsia="Times New Roman" w:cstheme="minorHAnsi"/>
          <w:color w:val="FF0000"/>
          <w:shd w:val="clear" w:color="auto" w:fill="FFFFFF"/>
        </w:rPr>
        <w:t>we feel the</w:t>
      </w:r>
      <w:r w:rsidRPr="005254D7">
        <w:rPr>
          <w:rFonts w:eastAsia="Times New Roman" w:cstheme="minorHAnsi"/>
          <w:color w:val="FF0000"/>
          <w:shd w:val="clear" w:color="auto" w:fill="FFFFFF"/>
        </w:rPr>
        <w:t xml:space="preserve"> use of log-linear models is reasonable</w:t>
      </w:r>
      <w:r w:rsidR="005D3F8D" w:rsidRPr="005254D7">
        <w:rPr>
          <w:rFonts w:eastAsia="Times New Roman" w:cstheme="minorHAnsi"/>
          <w:color w:val="FF0000"/>
          <w:shd w:val="clear" w:color="auto" w:fill="FFFFFF"/>
        </w:rPr>
        <w:t xml:space="preserve"> here</w:t>
      </w:r>
      <w:r w:rsidRPr="005254D7">
        <w:rPr>
          <w:rFonts w:eastAsia="Times New Roman" w:cstheme="minorHAnsi"/>
          <w:color w:val="FF0000"/>
          <w:shd w:val="clear" w:color="auto" w:fill="FFFFFF"/>
        </w:rPr>
        <w:t xml:space="preserve"> for a few reasons. </w:t>
      </w:r>
    </w:p>
    <w:p w14:paraId="13479BDB" w14:textId="264738C4" w:rsidR="005D3F8D" w:rsidRPr="005254D7" w:rsidRDefault="003C6A96"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The link function</w:t>
      </w:r>
      <w:r w:rsidR="005D3F8D"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t>has only minor effects on results</w:t>
      </w:r>
      <w:r w:rsidR="005D3F8D" w:rsidRPr="005254D7">
        <w:rPr>
          <w:rFonts w:eastAsia="Times New Roman" w:cstheme="minorHAnsi"/>
          <w:color w:val="FF0000"/>
          <w:shd w:val="clear" w:color="auto" w:fill="FFFFFF"/>
        </w:rPr>
        <w:t>.</w:t>
      </w:r>
    </w:p>
    <w:p w14:paraId="62893805" w14:textId="7CCD248E"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General result is </w:t>
      </w:r>
      <w:r w:rsidR="003C6A96" w:rsidRPr="005254D7">
        <w:rPr>
          <w:rFonts w:eastAsia="Times New Roman" w:cstheme="minorHAnsi"/>
          <w:color w:val="FF0000"/>
          <w:shd w:val="clear" w:color="auto" w:fill="FFFFFF"/>
        </w:rPr>
        <w:t xml:space="preserve">based on a </w:t>
      </w:r>
      <w:r w:rsidRPr="005254D7">
        <w:rPr>
          <w:rFonts w:eastAsia="Times New Roman" w:cstheme="minorHAnsi"/>
          <w:color w:val="FF0000"/>
          <w:shd w:val="clear" w:color="auto" w:fill="FFFFFF"/>
        </w:rPr>
        <w:t>very flexible</w:t>
      </w:r>
      <w:r w:rsidR="003C6A96" w:rsidRPr="005254D7">
        <w:rPr>
          <w:rFonts w:eastAsia="Times New Roman" w:cstheme="minorHAnsi"/>
          <w:color w:val="FF0000"/>
          <w:shd w:val="clear" w:color="auto" w:fill="FFFFFF"/>
        </w:rPr>
        <w:t xml:space="preserve"> selection model</w:t>
      </w:r>
      <w:r w:rsidRPr="005254D7">
        <w:rPr>
          <w:rFonts w:eastAsia="Times New Roman" w:cstheme="minorHAnsi"/>
          <w:color w:val="FF0000"/>
          <w:shd w:val="clear" w:color="auto" w:fill="FFFFFF"/>
        </w:rPr>
        <w:t>.</w:t>
      </w:r>
    </w:p>
    <w:p w14:paraId="5A9D32C2" w14:textId="30B1B541" w:rsidR="005D3F8D" w:rsidRPr="005254D7" w:rsidRDefault="005D3F8D" w:rsidP="005254D7">
      <w:pPr>
        <w:pStyle w:val="ListParagraph"/>
        <w:numPr>
          <w:ilvl w:val="0"/>
          <w:numId w:val="2"/>
        </w:numPr>
        <w:ind w:left="360"/>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Logit links are naturally associated with common understandings of the odds of missingness, in fact, the log odds ratio is a common effect size in </w:t>
      </w:r>
      <w:r w:rsidR="003C6A96" w:rsidRPr="005254D7">
        <w:rPr>
          <w:rFonts w:eastAsia="Times New Roman" w:cstheme="minorHAnsi"/>
          <w:color w:val="FF0000"/>
          <w:shd w:val="clear" w:color="auto" w:fill="FFFFFF"/>
        </w:rPr>
        <w:t>meta-analysis</w:t>
      </w:r>
      <w:r w:rsidRPr="005254D7">
        <w:rPr>
          <w:rFonts w:eastAsia="Times New Roman" w:cstheme="minorHAnsi"/>
          <w:color w:val="FF0000"/>
          <w:shd w:val="clear" w:color="auto" w:fill="FFFFFF"/>
        </w:rPr>
        <w:t>.</w:t>
      </w:r>
    </w:p>
    <w:p w14:paraId="40316486" w14:textId="77777777" w:rsidR="00494AE2" w:rsidRDefault="00241893"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Since analyses condition on </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for some collection of missingness patterns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Pr="005254D7">
        <w:rPr>
          <w:rFonts w:eastAsia="Times New Roman" w:cstheme="minorHAnsi"/>
          <w:color w:val="FF0000"/>
          <w:shd w:val="clear" w:color="auto" w:fill="FFFFFF"/>
        </w:rPr>
        <w:t xml:space="preserve">, their bias will depend on the distribution of the event </w:t>
      </w:r>
      <w:r w:rsidR="00494AE2">
        <w:rPr>
          <w:rFonts w:eastAsia="Times New Roman" w:cstheme="minorHAnsi"/>
          <w:color w:val="FF0000"/>
          <w:shd w:val="clear" w:color="auto" w:fill="FFFFFF"/>
        </w:rPr>
        <w:t>{</w:t>
      </w:r>
      <w:r w:rsidRPr="005254D7">
        <w:rPr>
          <w:rFonts w:eastAsia="Times New Roman" w:cstheme="minorHAnsi"/>
          <w:i/>
          <w:iCs/>
          <w:color w:val="FF0000"/>
          <w:shd w:val="clear" w:color="auto" w:fill="FFFFFF"/>
        </w:rPr>
        <w:t>R</w:t>
      </w:r>
      <w:r w:rsidRPr="005254D7">
        <w:rPr>
          <w:rFonts w:eastAsia="Times New Roman" w:cstheme="minorHAnsi"/>
          <w:color w:val="FF0000"/>
          <w:shd w:val="clear" w:color="auto" w:fill="FFFFFF"/>
        </w:rPr>
        <w:t xml:space="preserve"> </w:t>
      </w:r>
      <w:r w:rsidRPr="005254D7">
        <w:rPr>
          <w:rFonts w:eastAsia="Times New Roman" w:cstheme="minorHAnsi"/>
          <w:color w:val="FF0000"/>
          <w:shd w:val="clear" w:color="auto" w:fill="FFFFFF"/>
        </w:rPr>
        <w:sym w:font="Symbol" w:char="F0CE"/>
      </w:r>
      <w:r w:rsidRPr="005254D7">
        <w:rPr>
          <w:rFonts w:eastAsia="Times New Roman" w:cstheme="minorHAnsi"/>
          <w:color w:val="FF0000"/>
          <w:shd w:val="clear" w:color="auto" w:fill="FFFFFF"/>
        </w:rPr>
        <w:t xml:space="preserve"> </w:t>
      </w:r>
      <m:oMath>
        <m:sSub>
          <m:sSubPr>
            <m:ctrlPr>
              <w:rPr>
                <w:rFonts w:ascii="Cambria Math" w:eastAsia="Times New Roman" w:hAnsi="Cambria Math" w:cstheme="minorHAnsi"/>
                <w:i/>
                <w:color w:val="FF0000"/>
              </w:rPr>
            </m:ctrlPr>
          </m:sSubPr>
          <m:e>
            <m:r>
              <m:rPr>
                <m:scr m:val="script"/>
              </m:rPr>
              <w:rPr>
                <w:rFonts w:ascii="Cambria Math" w:eastAsia="Times New Roman" w:hAnsi="Cambria Math" w:cstheme="minorHAnsi"/>
                <w:color w:val="FF0000"/>
              </w:rPr>
              <m:t>R</m:t>
            </m:r>
          </m:e>
          <m:sub>
            <m:r>
              <w:rPr>
                <w:rFonts w:ascii="Cambria Math" w:eastAsia="Times New Roman" w:hAnsi="Cambria Math" w:cstheme="minorHAnsi"/>
                <w:color w:val="FF0000"/>
              </w:rPr>
              <m:t>j</m:t>
            </m:r>
          </m:sub>
        </m:sSub>
      </m:oMath>
      <w:r w:rsidR="00494AE2">
        <w:rPr>
          <w:rFonts w:eastAsia="Times New Roman" w:cstheme="minorHAnsi"/>
          <w:color w:val="FF0000"/>
        </w:rPr>
        <w:t>}</w:t>
      </w:r>
      <w:r w:rsidRPr="005254D7">
        <w:rPr>
          <w:rFonts w:eastAsia="Times New Roman" w:cstheme="minorHAnsi"/>
          <w:color w:val="FF0000"/>
          <w:shd w:val="clear" w:color="auto" w:fill="FFFFFF"/>
        </w:rPr>
        <w:t>. There are certainly alternative link functions we could use in the GLM framework</w:t>
      </w:r>
      <w:r w:rsidR="00494AE2">
        <w:rPr>
          <w:rFonts w:eastAsia="Times New Roman" w:cstheme="minorHAnsi"/>
          <w:color w:val="FF0000"/>
          <w:shd w:val="clear" w:color="auto" w:fill="FFFFFF"/>
        </w:rPr>
        <w:t>. A</w:t>
      </w:r>
      <w:r w:rsidR="005D3F8D" w:rsidRPr="005254D7">
        <w:rPr>
          <w:rFonts w:eastAsia="Times New Roman" w:cstheme="minorHAnsi"/>
          <w:color w:val="FF0000"/>
          <w:shd w:val="clear" w:color="auto" w:fill="FFFFFF"/>
        </w:rPr>
        <w:t xml:space="preserve">pproximations for other link functions are messier (e.g., for </w:t>
      </w:r>
      <w:proofErr w:type="spellStart"/>
      <w:r w:rsidR="005D3F8D" w:rsidRPr="005254D7">
        <w:rPr>
          <w:rFonts w:eastAsia="Times New Roman" w:cstheme="minorHAnsi"/>
          <w:color w:val="FF0000"/>
          <w:shd w:val="clear" w:color="auto" w:fill="FFFFFF"/>
        </w:rPr>
        <w:t>probit</w:t>
      </w:r>
      <w:proofErr w:type="spellEnd"/>
      <w:r w:rsidR="005D3F8D" w:rsidRPr="005254D7">
        <w:rPr>
          <w:rFonts w:eastAsia="Times New Roman" w:cstheme="minorHAnsi"/>
          <w:color w:val="FF0000"/>
          <w:shd w:val="clear" w:color="auto" w:fill="FFFFFF"/>
        </w:rPr>
        <w:t xml:space="preserve"> link functions) but wind up depending on the same general factors (i.e., missingness rate</w:t>
      </w:r>
      <w:r w:rsidR="00FD3255" w:rsidRPr="005254D7">
        <w:rPr>
          <w:rFonts w:eastAsia="Times New Roman" w:cstheme="minorHAnsi"/>
          <w:color w:val="FF0000"/>
          <w:shd w:val="clear" w:color="auto" w:fill="FFFFFF"/>
        </w:rPr>
        <w:t xml:space="preserve">, variance, and </w:t>
      </w:r>
      <w:r w:rsidR="005D3F8D" w:rsidRPr="005254D7">
        <w:rPr>
          <w:rFonts w:eastAsia="Times New Roman" w:cstheme="minorHAnsi"/>
          <w:color w:val="FF0000"/>
          <w:shd w:val="clear" w:color="auto" w:fill="FFFFFF"/>
        </w:rPr>
        <w:t xml:space="preserve">correlation of missingness with effect size). </w:t>
      </w:r>
    </w:p>
    <w:p w14:paraId="35B53511" w14:textId="62A0718F" w:rsidR="00241893" w:rsidRPr="005254D7" w:rsidRDefault="005D3F8D" w:rsidP="00494AE2">
      <w:pPr>
        <w:ind w:firstLine="720"/>
        <w:rPr>
          <w:rFonts w:eastAsia="Times New Roman" w:cstheme="minorHAnsi"/>
          <w:color w:val="FF0000"/>
          <w:shd w:val="clear" w:color="auto" w:fill="FFFFFF"/>
        </w:rPr>
      </w:pPr>
      <w:r w:rsidRPr="005254D7">
        <w:rPr>
          <w:rFonts w:eastAsia="Times New Roman" w:cstheme="minorHAnsi"/>
          <w:color w:val="FF0000"/>
          <w:shd w:val="clear" w:color="auto" w:fill="FFFFFF"/>
        </w:rPr>
        <w:t>Though we restrict our focus to the GLM framework for selection/missingness, o</w:t>
      </w:r>
      <w:r w:rsidR="00241893" w:rsidRPr="005254D7">
        <w:rPr>
          <w:rFonts w:eastAsia="Times New Roman" w:cstheme="minorHAnsi"/>
          <w:color w:val="FF0000"/>
          <w:shd w:val="clear" w:color="auto" w:fill="FFFFFF"/>
        </w:rPr>
        <w:t xml:space="preserve">ur general result relies on a very flexible model that can account for nonlinear relationships (or interaction terms) between </w:t>
      </w:r>
      <w:r w:rsidR="00241893" w:rsidRPr="005254D7">
        <w:rPr>
          <w:rFonts w:eastAsia="Times New Roman" w:cstheme="minorHAnsi"/>
          <w:i/>
          <w:iCs/>
          <w:color w:val="FF0000"/>
          <w:shd w:val="clear" w:color="auto" w:fill="FFFFFF"/>
        </w:rPr>
        <w:t>T</w:t>
      </w:r>
      <w:r w:rsidR="00241893" w:rsidRPr="005254D7">
        <w:rPr>
          <w:rFonts w:eastAsia="Times New Roman" w:cstheme="minorHAnsi"/>
          <w:color w:val="FF0000"/>
          <w:shd w:val="clear" w:color="auto" w:fill="FFFFFF"/>
        </w:rPr>
        <w:t xml:space="preserve">, </w:t>
      </w:r>
      <w:r w:rsidR="00241893" w:rsidRPr="005254D7">
        <w:rPr>
          <w:rFonts w:eastAsia="Times New Roman" w:cstheme="minorHAnsi"/>
          <w:i/>
          <w:iCs/>
          <w:color w:val="FF0000"/>
          <w:shd w:val="clear" w:color="auto" w:fill="FFFFFF"/>
        </w:rPr>
        <w:t>v</w:t>
      </w:r>
      <w:r w:rsidR="00241893" w:rsidRPr="005254D7">
        <w:rPr>
          <w:rFonts w:eastAsia="Times New Roman" w:cstheme="minorHAnsi"/>
          <w:color w:val="FF0000"/>
          <w:shd w:val="clear" w:color="auto" w:fill="FFFFFF"/>
        </w:rPr>
        <w:t xml:space="preserve">, or </w:t>
      </w:r>
      <w:r w:rsidR="00241893" w:rsidRPr="005254D7">
        <w:rPr>
          <w:rFonts w:eastAsia="Times New Roman" w:cstheme="minorHAnsi"/>
          <w:i/>
          <w:iCs/>
          <w:color w:val="FF0000"/>
          <w:shd w:val="clear" w:color="auto" w:fill="FFFFFF"/>
        </w:rPr>
        <w:t>X</w:t>
      </w:r>
      <w:r w:rsidR="00241893" w:rsidRPr="005254D7">
        <w:rPr>
          <w:rFonts w:eastAsia="Times New Roman" w:cstheme="minorHAnsi"/>
          <w:color w:val="FF0000"/>
          <w:shd w:val="clear" w:color="auto" w:fill="FFFFFF"/>
        </w:rPr>
        <w:t xml:space="preserve"> and the probability of selection. Thus, our general result encompasses a wide class of possible missingness mechanisms. </w:t>
      </w:r>
      <w:r w:rsidRPr="005254D7">
        <w:rPr>
          <w:rFonts w:eastAsia="Times New Roman" w:cstheme="minorHAnsi"/>
          <w:color w:val="FF0000"/>
          <w:shd w:val="clear" w:color="auto" w:fill="FFFFFF"/>
        </w:rPr>
        <w:t>Finally, most available software that make likelihood-based adjustments for missing covariates in regression models assume a log-linear selection.</w:t>
      </w:r>
    </w:p>
    <w:p w14:paraId="0DBBFC15" w14:textId="1806B59B"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ab/>
      </w:r>
      <w:r w:rsidRPr="00494AE2">
        <w:rPr>
          <w:rFonts w:eastAsia="Times New Roman" w:cstheme="minorHAnsi"/>
          <w:color w:val="FF0000"/>
          <w:shd w:val="clear" w:color="auto" w:fill="FFFFFF"/>
        </w:rPr>
        <w:t>That said, we have added to discussion of the log-linear model</w:t>
      </w:r>
      <w:r w:rsidR="00494AE2">
        <w:rPr>
          <w:rFonts w:eastAsia="Times New Roman" w:cstheme="minorHAnsi"/>
          <w:color w:val="FF0000"/>
          <w:shd w:val="clear" w:color="auto" w:fill="FFFFFF"/>
        </w:rPr>
        <w:t xml:space="preserve"> on </w:t>
      </w:r>
      <w:r w:rsidR="00494AE2" w:rsidRPr="001034F0">
        <w:rPr>
          <w:rFonts w:eastAsia="Times New Roman" w:cstheme="minorHAnsi"/>
          <w:color w:val="FF0000"/>
          <w:highlight w:val="yellow"/>
          <w:shd w:val="clear" w:color="auto" w:fill="FFFFFF"/>
        </w:rPr>
        <w:t>page XX</w:t>
      </w:r>
      <w:r w:rsidRPr="00494AE2">
        <w:rPr>
          <w:rFonts w:eastAsia="Times New Roman" w:cstheme="minorHAnsi"/>
          <w:color w:val="FF0000"/>
          <w:shd w:val="clear" w:color="auto" w:fill="FFFFFF"/>
        </w:rPr>
        <w:t xml:space="preserve"> to make these points more clearly.</w:t>
      </w:r>
    </w:p>
    <w:p w14:paraId="45F379A9" w14:textId="6AA50FB4"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2. It seems that additional attention may be needed in the discussion section around the finding that bias will be larger in CCA when there are larger values of between-studies heterogeneity. This seems particularly relevant and noteworthy given that meta-regression is often of greatest interest when there is a large amount of between-studies variance (i.e., this is the exact scenario in which many analysts will pursue estimation of meta-regression models).</w:t>
      </w:r>
    </w:p>
    <w:p w14:paraId="5958543D" w14:textId="312253F8" w:rsidR="005B39E6" w:rsidRPr="005B39E6" w:rsidRDefault="005B39E6" w:rsidP="005B39E6">
      <w:pPr>
        <w:rPr>
          <w:rFonts w:eastAsia="Times New Roman" w:cstheme="minorHAnsi"/>
          <w:color w:val="FF0000"/>
          <w:shd w:val="clear" w:color="auto" w:fill="FFFFFF"/>
        </w:rPr>
      </w:pPr>
      <w:r w:rsidRPr="005B39E6">
        <w:rPr>
          <w:rFonts w:eastAsia="Times New Roman" w:cstheme="minorHAnsi"/>
          <w:color w:val="FF0000"/>
          <w:shd w:val="clear" w:color="auto" w:fill="FFFFFF"/>
        </w:rPr>
        <w:t xml:space="preserve">Great suggestion! We have added a paragraph to the discussion section: “Results for both CCA and SCA suggest that bias due to missingness will tend to increase in magnitude as a function of the total variation in the data. This means that if studies have small sample sizes (i.e., </w:t>
      </w:r>
      <w:r w:rsidRPr="005B39E6">
        <w:rPr>
          <w:rFonts w:eastAsia="Times New Roman" w:cstheme="minorHAnsi"/>
          <w:i/>
          <w:iCs/>
          <w:color w:val="FF0000"/>
          <w:shd w:val="clear" w:color="auto" w:fill="FFFFFF"/>
        </w:rPr>
        <w:t>v</w:t>
      </w:r>
      <w:r w:rsidRPr="005B39E6">
        <w:rPr>
          <w:rFonts w:eastAsia="Times New Roman" w:cstheme="minorHAnsi"/>
          <w:i/>
          <w:iCs/>
          <w:color w:val="FF0000"/>
          <w:shd w:val="clear" w:color="auto" w:fill="FFFFFF"/>
          <w:vertAlign w:val="subscript"/>
        </w:rPr>
        <w:t>i</w:t>
      </w:r>
      <w:r w:rsidRPr="005B39E6">
        <w:rPr>
          <w:rFonts w:eastAsia="Times New Roman" w:cstheme="minorHAnsi"/>
          <w:color w:val="FF0000"/>
          <w:shd w:val="clear" w:color="auto" w:fill="FFFFFF"/>
        </w:rPr>
        <w:t xml:space="preserve"> are large) or there is substantial residual between-effect heterogeneity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xml:space="preserve">, the bias of a CCA or SCA will be greater. Because meta-regression is used to explain between-effect variation </w:t>
      </w:r>
      <w:r w:rsidRPr="005B39E6">
        <w:rPr>
          <w:rFonts w:eastAsia="Times New Roman" w:cstheme="minorHAnsi"/>
          <w:color w:val="FF0000"/>
          <w:shd w:val="clear" w:color="auto" w:fill="FFFFFF"/>
        </w:rPr>
        <w:sym w:font="Symbol" w:char="F074"/>
      </w:r>
      <w:r w:rsidRPr="005B39E6">
        <w:rPr>
          <w:rFonts w:eastAsia="Times New Roman" w:cstheme="minorHAnsi"/>
          <w:color w:val="FF0000"/>
          <w:shd w:val="clear" w:color="auto" w:fill="FFFFFF"/>
          <w:vertAlign w:val="superscript"/>
        </w:rPr>
        <w:t>2</w:t>
      </w:r>
      <w:r w:rsidRPr="005B39E6">
        <w:rPr>
          <w:rFonts w:eastAsia="Times New Roman" w:cstheme="minorHAnsi"/>
          <w:color w:val="FF0000"/>
          <w:shd w:val="clear" w:color="auto" w:fill="FFFFFF"/>
        </w:rPr>
        <w:t>, models capable of explaining much of that variation will have lower bias in CCA and SCA estimates. However, even very modest amounts of residual variation can still result in substantial bias.”</w:t>
      </w:r>
    </w:p>
    <w:p w14:paraId="13ABA5CB" w14:textId="0784A942"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 xml:space="preserve">3. Are the results/conclusions reported here sensitive to any other design or analysis features, </w:t>
      </w:r>
      <w:r w:rsidRPr="005254D7">
        <w:rPr>
          <w:rFonts w:eastAsia="Times New Roman" w:cstheme="minorHAnsi"/>
          <w:color w:val="000000"/>
          <w:shd w:val="clear" w:color="auto" w:fill="FFFFFF"/>
        </w:rPr>
        <w:lastRenderedPageBreak/>
        <w:t>such as effect size metric, estimator used for tau-squared, measurement level of the covariate with missing data, and marginal/joint distribution(s) of the covariate(s) with missing data?</w:t>
      </w:r>
    </w:p>
    <w:p w14:paraId="075DEB86" w14:textId="18704053"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Another excellent set of questions. These do not assume any specific effect size metric, so long as the effect estimates are normally distributed. This is true for </w:t>
      </w:r>
      <w:r w:rsidR="00353844">
        <w:rPr>
          <w:rFonts w:eastAsia="Times New Roman" w:cstheme="minorHAnsi"/>
          <w:color w:val="FF0000"/>
          <w:shd w:val="clear" w:color="auto" w:fill="FFFFFF"/>
        </w:rPr>
        <w:t>several</w:t>
      </w:r>
      <w:r w:rsidRPr="005254D7">
        <w:rPr>
          <w:rFonts w:eastAsia="Times New Roman" w:cstheme="minorHAnsi"/>
          <w:color w:val="FF0000"/>
          <w:shd w:val="clear" w:color="auto" w:fill="FFFFFF"/>
        </w:rPr>
        <w:t xml:space="preserve"> metrics on which we conduct meta-analyses (e.g., </w:t>
      </w:r>
      <w:r w:rsidRPr="005254D7">
        <w:rPr>
          <w:rFonts w:eastAsia="Times New Roman" w:cstheme="minorHAnsi"/>
          <w:i/>
          <w:iCs/>
          <w:color w:val="FF0000"/>
          <w:shd w:val="clear" w:color="auto" w:fill="FFFFFF"/>
        </w:rPr>
        <w:t>z</w:t>
      </w:r>
      <w:r w:rsidRPr="005254D7">
        <w:rPr>
          <w:rFonts w:eastAsia="Times New Roman" w:cstheme="minorHAnsi"/>
          <w:color w:val="FF0000"/>
          <w:shd w:val="clear" w:color="auto" w:fill="FFFFFF"/>
        </w:rPr>
        <w:t xml:space="preserve">-transformed correlations), and is a very accurate large sample approximation for others. When the assumptions of our underlying model are violated (effect estimates are not normal or their variance is not known), then these results may not be accurate. </w:t>
      </w:r>
      <w:r w:rsidR="00353844">
        <w:rPr>
          <w:rFonts w:eastAsia="Times New Roman" w:cstheme="minorHAnsi"/>
          <w:color w:val="FF0000"/>
          <w:shd w:val="clear" w:color="auto" w:fill="FFFFFF"/>
        </w:rPr>
        <w:t xml:space="preserve">We have clarified that assumption on </w:t>
      </w:r>
      <w:r w:rsidR="00353844" w:rsidRPr="001034F0">
        <w:rPr>
          <w:rFonts w:eastAsia="Times New Roman" w:cstheme="minorHAnsi"/>
          <w:color w:val="FF0000"/>
          <w:highlight w:val="yellow"/>
          <w:shd w:val="clear" w:color="auto" w:fill="FFFFFF"/>
        </w:rPr>
        <w:t>page XX:</w:t>
      </w:r>
      <w:r w:rsidR="00353844">
        <w:rPr>
          <w:rFonts w:eastAsia="Times New Roman" w:cstheme="minorHAnsi"/>
          <w:color w:val="FF0000"/>
          <w:shd w:val="clear" w:color="auto" w:fill="FFFFFF"/>
        </w:rPr>
        <w:t xml:space="preserve"> “</w:t>
      </w:r>
      <w:r w:rsidR="00353844" w:rsidRPr="005254D7">
        <w:rPr>
          <w:rFonts w:eastAsia="Times New Roman" w:cstheme="minorHAnsi"/>
          <w:color w:val="FF0000"/>
        </w:rPr>
        <w:t>This assumption is true of some effect size indices and is a very accurate large-sample approximation for others</w:t>
      </w:r>
      <w:r w:rsidR="00353844">
        <w:rPr>
          <w:rFonts w:eastAsia="Times New Roman" w:cstheme="minorHAnsi"/>
          <w:color w:val="FF0000"/>
        </w:rPr>
        <w:t>.</w:t>
      </w:r>
      <w:r w:rsidR="00353844">
        <w:rPr>
          <w:rFonts w:eastAsia="Times New Roman" w:cstheme="minorHAnsi"/>
          <w:color w:val="FF0000"/>
          <w:shd w:val="clear" w:color="auto" w:fill="FFFFFF"/>
        </w:rPr>
        <w:t>”</w:t>
      </w:r>
    </w:p>
    <w:p w14:paraId="252B5C3E" w14:textId="0B7E8188" w:rsidR="005D3F8D" w:rsidRPr="005254D7" w:rsidRDefault="005D3F8D" w:rsidP="005254D7">
      <w:pPr>
        <w:rPr>
          <w:rFonts w:eastAsia="Times New Roman" w:cstheme="minorHAnsi"/>
          <w:color w:val="FF0000"/>
          <w:shd w:val="clear" w:color="auto" w:fill="FFFFFF"/>
        </w:rPr>
      </w:pPr>
    </w:p>
    <w:p w14:paraId="7337597B" w14:textId="2CB973AB" w:rsidR="00494AE2" w:rsidRPr="005254D7" w:rsidRDefault="005D3F8D" w:rsidP="00494AE2">
      <w:pPr>
        <w:rPr>
          <w:rFonts w:eastAsia="Times New Roman" w:cstheme="minorHAnsi"/>
          <w:color w:val="FF0000"/>
          <w:shd w:val="clear" w:color="auto" w:fill="FFFFFF"/>
        </w:rPr>
      </w:pPr>
      <w:r w:rsidRPr="005254D7">
        <w:rPr>
          <w:rFonts w:eastAsia="Times New Roman" w:cstheme="minorHAnsi"/>
          <w:color w:val="FF0000"/>
          <w:shd w:val="clear" w:color="auto" w:fill="FFFFFF"/>
        </w:rPr>
        <w:t>The results here are not specific to any single variance component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Pr="005254D7">
        <w:rPr>
          <w:rFonts w:eastAsia="Times New Roman" w:cstheme="minorHAnsi"/>
          <w:color w:val="FF0000"/>
          <w:shd w:val="clear" w:color="auto" w:fill="FFFFFF"/>
        </w:rPr>
        <w:t>) estimator.</w:t>
      </w:r>
      <w:r w:rsidR="004C6493" w:rsidRPr="005254D7">
        <w:rPr>
          <w:rFonts w:eastAsia="Times New Roman" w:cstheme="minorHAnsi"/>
          <w:color w:val="FF0000"/>
          <w:shd w:val="clear" w:color="auto" w:fill="FFFFFF"/>
        </w:rPr>
        <w:t xml:space="preserve"> In fact, the use of the weight matrix in (4) assumes that tau is known. If it is estimated with bias or substantial uncertainty, we expect </w:t>
      </w:r>
      <w:r w:rsidR="00494AE2">
        <w:rPr>
          <w:rFonts w:eastAsia="Times New Roman" w:cstheme="minorHAnsi"/>
          <w:color w:val="FF0000"/>
          <w:shd w:val="clear" w:color="auto" w:fill="FFFFFF"/>
        </w:rPr>
        <w:t xml:space="preserve">the properties of estimators to be even worse. We have added language about this on </w:t>
      </w:r>
      <w:r w:rsidR="00494AE2" w:rsidRPr="00696FA3">
        <w:rPr>
          <w:rFonts w:eastAsia="Times New Roman" w:cstheme="minorHAnsi"/>
          <w:color w:val="FF0000"/>
          <w:highlight w:val="yellow"/>
          <w:shd w:val="clear" w:color="auto" w:fill="FFFFFF"/>
        </w:rPr>
        <w:t>page XX</w:t>
      </w:r>
      <w:r w:rsidR="00494AE2">
        <w:rPr>
          <w:rFonts w:eastAsia="Times New Roman" w:cstheme="minorHAnsi"/>
          <w:color w:val="FF0000"/>
          <w:shd w:val="clear" w:color="auto" w:fill="FFFFFF"/>
        </w:rPr>
        <w:t>: “</w:t>
      </w:r>
      <w:r w:rsidR="00494AE2" w:rsidRPr="00494AE2">
        <w:rPr>
          <w:rFonts w:eastAsia="Times New Roman" w:cstheme="minorHAnsi"/>
          <w:color w:val="FF0000"/>
          <w:shd w:val="clear" w:color="auto" w:fill="FFFFFF"/>
        </w:rPr>
        <w:t>Note that the weights involve the true variance component</w:t>
      </w:r>
      <w:r w:rsidR="00494AE2">
        <w:rPr>
          <w:rFonts w:eastAsia="Times New Roman" w:cstheme="minorHAnsi"/>
          <w:color w:val="FF0000"/>
          <w:shd w:val="clear" w:color="auto" w:fill="FFFFFF"/>
        </w:rPr>
        <w:t xml:space="preserv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In practice, </w:t>
      </w:r>
      <w:r w:rsidR="00494AE2">
        <w:rPr>
          <w:rFonts w:eastAsia="Times New Roman" w:cstheme="minorHAnsi"/>
          <w:color w:val="FF0000"/>
          <w:shd w:val="clear" w:color="auto" w:fill="FFFFFF"/>
        </w:rPr>
        <w:sym w:font="Symbol" w:char="F074"/>
      </w:r>
      <w:r w:rsidR="00494AE2" w:rsidRPr="00494AE2">
        <w:rPr>
          <w:rFonts w:eastAsia="Times New Roman" w:cstheme="minorHAnsi"/>
          <w:color w:val="FF0000"/>
          <w:shd w:val="clear" w:color="auto" w:fill="FFFFFF"/>
          <w:vertAlign w:val="superscript"/>
        </w:rPr>
        <w:t>2</w:t>
      </w:r>
      <w:r w:rsidR="00494AE2" w:rsidRPr="00494AE2">
        <w:rPr>
          <w:rFonts w:eastAsia="Times New Roman" w:cstheme="minorHAnsi"/>
          <w:color w:val="FF0000"/>
          <w:shd w:val="clear" w:color="auto" w:fill="FFFFFF"/>
        </w:rPr>
        <w:t xml:space="preserve"> must be estimated by</w:t>
      </w:r>
      <w:r w:rsidR="00494AE2">
        <w:rPr>
          <w:rFonts w:eastAsia="Times New Roman" w:cstheme="minorHAnsi"/>
          <w:color w:val="FF0000"/>
          <w:shd w:val="clear" w:color="auto" w:fill="FFFFFF"/>
        </w:rPr>
        <w:t xml:space="preserve"> </w:t>
      </w:r>
      <m:oMath>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oMath>
      <w:r w:rsidR="00494AE2">
        <w:rPr>
          <w:rFonts w:eastAsia="Times New Roman" w:cstheme="minorHAnsi"/>
          <w:color w:val="FF0000"/>
          <w:shd w:val="clear" w:color="auto" w:fill="FFFFFF"/>
        </w:rPr>
        <w:t>,</w:t>
      </w:r>
      <w:r w:rsidR="00494AE2" w:rsidRPr="00494AE2">
        <w:rPr>
          <w:rFonts w:eastAsia="Times New Roman" w:cstheme="minorHAnsi"/>
          <w:color w:val="FF0000"/>
          <w:shd w:val="clear" w:color="auto" w:fill="FFFFFF"/>
        </w:rPr>
        <w:t xml:space="preserve"> and the resulting weights used in analyses can be written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=1/(</m:t>
        </m:r>
        <m:sSub>
          <m:sSubPr>
            <m:ctrlPr>
              <w:rPr>
                <w:rFonts w:ascii="Cambria Math" w:eastAsia="Times New Roman" w:hAnsi="Cambria Math" w:cstheme="minorHAnsi"/>
                <w:i/>
                <w:color w:val="FF0000"/>
                <w:shd w:val="clear" w:color="auto" w:fill="FFFFFF"/>
              </w:rPr>
            </m:ctrlPr>
          </m:sSubPr>
          <m:e>
            <m:r>
              <w:rPr>
                <w:rFonts w:ascii="Cambria Math" w:eastAsia="Times New Roman" w:hAnsi="Cambria Math" w:cstheme="minorHAnsi"/>
                <w:color w:val="FF0000"/>
                <w:shd w:val="clear" w:color="auto" w:fill="FFFFFF"/>
              </w:rPr>
              <m:t>v</m:t>
            </m:r>
          </m:e>
          <m:sub>
            <m:r>
              <w:rPr>
                <w:rFonts w:ascii="Cambria Math" w:eastAsia="Times New Roman" w:hAnsi="Cambria Math" w:cstheme="minorHAnsi"/>
                <w:color w:val="FF0000"/>
                <w:shd w:val="clear" w:color="auto" w:fill="FFFFFF"/>
              </w:rPr>
              <m:t>i</m:t>
            </m:r>
          </m:sub>
        </m:sSub>
        <m:r>
          <w:rPr>
            <w:rFonts w:ascii="Cambria Math" w:eastAsia="Times New Roman" w:hAnsi="Cambria Math" w:cstheme="minorHAnsi"/>
            <w:color w:val="FF0000"/>
            <w:shd w:val="clear" w:color="auto" w:fill="FFFFFF"/>
          </w:rPr>
          <m:t>+</m:t>
        </m:r>
        <m:sSup>
          <m:sSupPr>
            <m:ctrlPr>
              <w:rPr>
                <w:rFonts w:ascii="Cambria Math" w:eastAsia="Times New Roman" w:hAnsi="Cambria Math" w:cstheme="minorHAnsi"/>
                <w:i/>
                <w:color w:val="FF0000"/>
                <w:shd w:val="clear" w:color="auto" w:fill="FFFFFF"/>
              </w:rPr>
            </m:ctrlPr>
          </m:sSup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τ</m:t>
                </m:r>
              </m:e>
            </m:acc>
          </m:e>
          <m:sup>
            <m:r>
              <w:rPr>
                <w:rFonts w:ascii="Cambria Math" w:eastAsia="Times New Roman" w:hAnsi="Cambria Math" w:cstheme="minorHAnsi"/>
                <w:color w:val="FF0000"/>
                <w:shd w:val="clear" w:color="auto" w:fill="FFFFFF"/>
              </w:rPr>
              <m:t>2</m:t>
            </m:r>
          </m:sup>
        </m:sSup>
        <m:r>
          <w:rPr>
            <w:rFonts w:ascii="Cambria Math" w:eastAsia="Times New Roman" w:hAnsi="Cambria Math" w:cstheme="minorHAnsi"/>
            <w:color w:val="FF0000"/>
            <w:shd w:val="clear" w:color="auto" w:fill="FFFFFF"/>
          </w:rPr>
          <m:t>)</m:t>
        </m:r>
      </m:oMath>
      <w:r w:rsidR="00494AE2" w:rsidRPr="00494AE2">
        <w:rPr>
          <w:rFonts w:eastAsia="Times New Roman" w:cstheme="minorHAnsi"/>
          <w:color w:val="FF0000"/>
          <w:shd w:val="clear" w:color="auto" w:fill="FFFFFF"/>
        </w:rPr>
        <w:t>.</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For the sake of simplicity, we use </w:t>
      </w:r>
      <w:proofErr w:type="spellStart"/>
      <w:r w:rsidR="00494AE2" w:rsidRPr="00494AE2">
        <w:rPr>
          <w:rFonts w:eastAsia="Times New Roman" w:cstheme="minorHAnsi"/>
          <w:i/>
          <w:iCs/>
          <w:color w:val="FF0000"/>
          <w:shd w:val="clear" w:color="auto" w:fill="FFFFFF"/>
        </w:rPr>
        <w:t>w</w:t>
      </w:r>
      <w:r w:rsidR="00494AE2" w:rsidRPr="00494AE2">
        <w:rPr>
          <w:rFonts w:eastAsia="Times New Roman" w:cstheme="minorHAnsi"/>
          <w:i/>
          <w:iCs/>
          <w:color w:val="FF0000"/>
          <w:shd w:val="clear" w:color="auto" w:fill="FFFFFF"/>
          <w:vertAlign w:val="subscript"/>
        </w:rPr>
        <w:t>i</w:t>
      </w:r>
      <w:proofErr w:type="spellEnd"/>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to derive results in this article, and so results do not depend on variance component estimators.</w:t>
      </w:r>
      <w:r w:rsidR="00494AE2">
        <w:rPr>
          <w:rFonts w:eastAsia="Times New Roman" w:cstheme="minorHAnsi"/>
          <w:color w:val="FF0000"/>
          <w:shd w:val="clear" w:color="auto" w:fill="FFFFFF"/>
        </w:rPr>
        <w:t xml:space="preserve"> </w:t>
      </w:r>
      <w:r w:rsidR="00494AE2" w:rsidRPr="00494AE2">
        <w:rPr>
          <w:rFonts w:eastAsia="Times New Roman" w:cstheme="minorHAnsi"/>
          <w:color w:val="FF0000"/>
          <w:shd w:val="clear" w:color="auto" w:fill="FFFFFF"/>
        </w:rPr>
        <w:t xml:space="preserve">Presumably, use of </w:t>
      </w:r>
      <m:oMath>
        <m:sSub>
          <m:sSubPr>
            <m:ctrlPr>
              <w:rPr>
                <w:rFonts w:ascii="Cambria Math" w:eastAsia="Times New Roman" w:hAnsi="Cambria Math" w:cstheme="minorHAnsi"/>
                <w:i/>
                <w:color w:val="FF0000"/>
                <w:shd w:val="clear" w:color="auto" w:fill="FFFFFF"/>
              </w:rPr>
            </m:ctrlPr>
          </m:sSubPr>
          <m:e>
            <m:acc>
              <m:accPr>
                <m:ctrlPr>
                  <w:rPr>
                    <w:rFonts w:ascii="Cambria Math" w:eastAsia="Times New Roman" w:hAnsi="Cambria Math" w:cstheme="minorHAnsi"/>
                    <w:i/>
                    <w:color w:val="FF0000"/>
                    <w:shd w:val="clear" w:color="auto" w:fill="FFFFFF"/>
                  </w:rPr>
                </m:ctrlPr>
              </m:accPr>
              <m:e>
                <m:r>
                  <w:rPr>
                    <w:rFonts w:ascii="Cambria Math" w:eastAsia="Times New Roman" w:hAnsi="Cambria Math" w:cstheme="minorHAnsi"/>
                    <w:color w:val="FF0000"/>
                    <w:shd w:val="clear" w:color="auto" w:fill="FFFFFF"/>
                  </w:rPr>
                  <m:t>w</m:t>
                </m:r>
              </m:e>
            </m:acc>
          </m:e>
          <m:sub>
            <m:r>
              <w:rPr>
                <w:rFonts w:ascii="Cambria Math" w:eastAsia="Times New Roman" w:hAnsi="Cambria Math" w:cstheme="minorHAnsi"/>
                <w:color w:val="FF0000"/>
                <w:shd w:val="clear" w:color="auto" w:fill="FFFFFF"/>
              </w:rPr>
              <m:t>i</m:t>
            </m:r>
          </m:sub>
        </m:sSub>
      </m:oMath>
      <w:r w:rsidR="00494AE2" w:rsidRPr="00494AE2">
        <w:rPr>
          <w:rFonts w:eastAsia="Times New Roman" w:cstheme="minorHAnsi"/>
          <w:color w:val="FF0000"/>
          <w:shd w:val="clear" w:color="auto" w:fill="FFFFFF"/>
        </w:rPr>
        <w:t xml:space="preserve"> would induce additional variation into analyses.</w:t>
      </w:r>
      <w:r w:rsidR="00494AE2">
        <w:rPr>
          <w:rFonts w:eastAsia="Times New Roman" w:cstheme="minorHAnsi"/>
          <w:color w:val="FF0000"/>
          <w:shd w:val="clear" w:color="auto" w:fill="FFFFFF"/>
        </w:rPr>
        <w:t>”</w:t>
      </w:r>
    </w:p>
    <w:p w14:paraId="72E5CC8F" w14:textId="74E57A57" w:rsidR="005D3F8D" w:rsidRPr="005254D7" w:rsidRDefault="005D3F8D" w:rsidP="005254D7">
      <w:pPr>
        <w:rPr>
          <w:rFonts w:eastAsia="Times New Roman" w:cstheme="minorHAnsi"/>
          <w:color w:val="FF0000"/>
          <w:shd w:val="clear" w:color="auto" w:fill="FFFFFF"/>
        </w:rPr>
      </w:pPr>
    </w:p>
    <w:p w14:paraId="22934721" w14:textId="387CAB84" w:rsidR="005D3F8D" w:rsidRPr="005254D7" w:rsidRDefault="005D3F8D"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The results assume that covariates are measured at the effect estimate </w:t>
      </w:r>
      <w:proofErr w:type="gramStart"/>
      <w:r w:rsidRPr="005254D7">
        <w:rPr>
          <w:rFonts w:eastAsia="Times New Roman" w:cstheme="minorHAnsi"/>
          <w:color w:val="FF0000"/>
          <w:shd w:val="clear" w:color="auto" w:fill="FFFFFF"/>
        </w:rPr>
        <w:t>level, but</w:t>
      </w:r>
      <w:proofErr w:type="gramEnd"/>
      <w:r w:rsidRPr="005254D7">
        <w:rPr>
          <w:rFonts w:eastAsia="Times New Roman" w:cstheme="minorHAnsi"/>
          <w:color w:val="FF0000"/>
          <w:shd w:val="clear" w:color="auto" w:fill="FFFFFF"/>
        </w:rPr>
        <w:t xml:space="preserve"> make no assumptions about their underlying distribution. As such the general result is somewhat difficult to unpack, and hence we use examples to elucidate the key properties of our general result for bias.</w:t>
      </w:r>
    </w:p>
    <w:p w14:paraId="28E32A5E" w14:textId="7EE22275" w:rsidR="00FA0FC4" w:rsidRPr="005254D7"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4. Even though omitted variable bias is not a concern in CCA when considering bias that may emerge from dropping missing data, it is probably worth reminding readers that omitted variable bias is always a concern in meta-regression (regardless of the approach used to address missing data for covariates). Without such clarification, the conclusions as reported could be misinterpreted to imply that omitted variable bias is only a concern in SCA.</w:t>
      </w:r>
    </w:p>
    <w:p w14:paraId="4450F1EB" w14:textId="03439400" w:rsidR="00B3378C" w:rsidRPr="005254D7" w:rsidRDefault="00B3378C" w:rsidP="005254D7">
      <w:pPr>
        <w:rPr>
          <w:rFonts w:eastAsia="Times New Roman" w:cstheme="minorHAnsi"/>
          <w:color w:val="FF0000"/>
          <w:shd w:val="clear" w:color="auto" w:fill="FFFFFF"/>
        </w:rPr>
      </w:pPr>
      <w:r w:rsidRPr="005254D7">
        <w:rPr>
          <w:rFonts w:eastAsia="Times New Roman" w:cstheme="minorHAnsi"/>
          <w:color w:val="FF0000"/>
          <w:shd w:val="clear" w:color="auto" w:fill="FFFFFF"/>
        </w:rPr>
        <w:t xml:space="preserve">Great point! We make a note of that in a new </w:t>
      </w:r>
      <w:r w:rsidRPr="005D3FB4">
        <w:rPr>
          <w:rFonts w:eastAsia="Times New Roman" w:cstheme="minorHAnsi"/>
          <w:color w:val="FF0000"/>
          <w:shd w:val="clear" w:color="auto" w:fill="FFFFFF"/>
        </w:rPr>
        <w:t xml:space="preserve">subsection </w:t>
      </w:r>
      <w:r w:rsidR="001034F0" w:rsidRPr="005D3FB4">
        <w:rPr>
          <w:rFonts w:eastAsia="Times New Roman" w:cstheme="minorHAnsi"/>
          <w:color w:val="FF0000"/>
          <w:shd w:val="clear" w:color="auto" w:fill="FFFFFF"/>
        </w:rPr>
        <w:t>3.3</w:t>
      </w:r>
      <w:r w:rsidRPr="005D3FB4">
        <w:rPr>
          <w:rFonts w:eastAsia="Times New Roman" w:cstheme="minorHAnsi"/>
          <w:color w:val="FF0000"/>
          <w:shd w:val="clear" w:color="auto" w:fill="FFFFFF"/>
        </w:rPr>
        <w:t>.</w:t>
      </w:r>
    </w:p>
    <w:p w14:paraId="530C1632" w14:textId="6CDC3AA1" w:rsidR="00FA0FC4" w:rsidRDefault="00FA0FC4" w:rsidP="005254D7">
      <w:pPr>
        <w:rPr>
          <w:rFonts w:eastAsia="Times New Roman" w:cstheme="minorHAnsi"/>
          <w:color w:val="000000"/>
          <w:shd w:val="clear" w:color="auto" w:fill="FFFFFF"/>
        </w:rPr>
      </w:pPr>
      <w:r w:rsidRPr="005254D7">
        <w:rPr>
          <w:rFonts w:eastAsia="Times New Roman" w:cstheme="minorHAnsi"/>
          <w:color w:val="000000"/>
        </w:rPr>
        <w:br/>
      </w:r>
      <w:r w:rsidRPr="005254D7">
        <w:rPr>
          <w:rFonts w:eastAsia="Times New Roman" w:cstheme="minorHAnsi"/>
          <w:color w:val="000000"/>
          <w:shd w:val="clear" w:color="auto" w:fill="FFFFFF"/>
        </w:rPr>
        <w:t>5. The application of Cohen’s rules of thumb for interpreting effect size magnitude is not necessary, and potentially misleading to readers; this should probably be dropped entirely. These rules of thumbs are acontextual and were never intended to be used as universal rules of thumb for interpreting effect size magnitude. It seems better to let the results speak for themselves regarding the resulting bias that may emerge under different scenarios, rather than citing these problematic rules of thumb that are not empirically based (nor empirically validated).</w:t>
      </w:r>
    </w:p>
    <w:p w14:paraId="57C21B76" w14:textId="2681FC9B" w:rsidR="00D97658" w:rsidRPr="00B66D8B" w:rsidRDefault="00D97658" w:rsidP="005254D7">
      <w:pPr>
        <w:rPr>
          <w:rFonts w:eastAsia="Times New Roman" w:cstheme="minorHAnsi"/>
          <w:color w:val="FF0000"/>
        </w:rPr>
      </w:pPr>
      <w:r w:rsidRPr="00B66D8B">
        <w:rPr>
          <w:rFonts w:eastAsia="Times New Roman" w:cstheme="minorHAnsi"/>
          <w:color w:val="FF0000"/>
          <w:shd w:val="clear" w:color="auto" w:fill="FFFFFF"/>
        </w:rPr>
        <w:t xml:space="preserve">We appreciate this comment, however we feel that </w:t>
      </w:r>
      <w:r w:rsidR="00B66D8B" w:rsidRPr="00B66D8B">
        <w:rPr>
          <w:rFonts w:eastAsia="Times New Roman" w:cstheme="minorHAnsi"/>
          <w:color w:val="FF0000"/>
          <w:shd w:val="clear" w:color="auto" w:fill="FFFFFF"/>
        </w:rPr>
        <w:t xml:space="preserve">justifying values used to compute results better contextualizes the findings than simply omitting explanation. That said, we are sensitive to this idea that they are arbitrary conventions. To that end, we have amended language in </w:t>
      </w:r>
      <w:r w:rsidR="00B66D8B">
        <w:rPr>
          <w:rFonts w:eastAsia="Times New Roman" w:cstheme="minorHAnsi"/>
          <w:color w:val="FF0000"/>
          <w:shd w:val="clear" w:color="auto" w:fill="FFFFFF"/>
        </w:rPr>
        <w:t xml:space="preserve">relevant sections </w:t>
      </w:r>
      <w:r w:rsidR="00B66D8B" w:rsidRPr="00B66D8B">
        <w:rPr>
          <w:rFonts w:eastAsia="Times New Roman" w:cstheme="minorHAnsi"/>
          <w:color w:val="FF0000"/>
          <w:shd w:val="clear" w:color="auto" w:fill="FFFFFF"/>
        </w:rPr>
        <w:t xml:space="preserve">to point out that while we chose values to align with some known conventions, </w:t>
      </w:r>
      <w:r w:rsidR="00B66D8B">
        <w:rPr>
          <w:rFonts w:eastAsia="Times New Roman" w:cstheme="minorHAnsi"/>
          <w:color w:val="FF0000"/>
          <w:shd w:val="clear" w:color="auto" w:fill="FFFFFF"/>
        </w:rPr>
        <w:t xml:space="preserve">those conventions are not always </w:t>
      </w:r>
      <w:r w:rsidR="00413F32">
        <w:rPr>
          <w:rFonts w:eastAsia="Times New Roman" w:cstheme="minorHAnsi"/>
          <w:color w:val="FF0000"/>
          <w:shd w:val="clear" w:color="auto" w:fill="FFFFFF"/>
        </w:rPr>
        <w:t>based on empirical results, and so may be considered arbitrary.</w:t>
      </w:r>
    </w:p>
    <w:p w14:paraId="60489CFE" w14:textId="77777777" w:rsidR="005254D7" w:rsidRPr="005254D7" w:rsidRDefault="005254D7" w:rsidP="005254D7">
      <w:pPr>
        <w:rPr>
          <w:rFonts w:cstheme="minorHAnsi"/>
          <w:b/>
          <w:bCs/>
        </w:rPr>
      </w:pPr>
    </w:p>
    <w:sectPr w:rsidR="005254D7" w:rsidRPr="0052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aoli SC">
    <w:panose1 w:val="02010600040101010101"/>
    <w:charset w:val="86"/>
    <w:family w:val="auto"/>
    <w:pitch w:val="variable"/>
    <w:sig w:usb0="80000287" w:usb1="280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595D"/>
    <w:multiLevelType w:val="hybridMultilevel"/>
    <w:tmpl w:val="4BA2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C6BAA"/>
    <w:multiLevelType w:val="hybridMultilevel"/>
    <w:tmpl w:val="153865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C4"/>
    <w:rsid w:val="000637DE"/>
    <w:rsid w:val="00095CD4"/>
    <w:rsid w:val="000C7860"/>
    <w:rsid w:val="001034F0"/>
    <w:rsid w:val="001514C6"/>
    <w:rsid w:val="00163E65"/>
    <w:rsid w:val="001A626B"/>
    <w:rsid w:val="001B05AE"/>
    <w:rsid w:val="001C1348"/>
    <w:rsid w:val="00241893"/>
    <w:rsid w:val="002642F0"/>
    <w:rsid w:val="002746AE"/>
    <w:rsid w:val="002A4C49"/>
    <w:rsid w:val="002A5DBC"/>
    <w:rsid w:val="002B2C2F"/>
    <w:rsid w:val="002B442F"/>
    <w:rsid w:val="002B6FBB"/>
    <w:rsid w:val="002F2F57"/>
    <w:rsid w:val="002F554D"/>
    <w:rsid w:val="00333A5F"/>
    <w:rsid w:val="00333BF6"/>
    <w:rsid w:val="00353844"/>
    <w:rsid w:val="00363D22"/>
    <w:rsid w:val="00374B99"/>
    <w:rsid w:val="00390851"/>
    <w:rsid w:val="003B2410"/>
    <w:rsid w:val="003C3816"/>
    <w:rsid w:val="003C6A96"/>
    <w:rsid w:val="003E329A"/>
    <w:rsid w:val="004109C4"/>
    <w:rsid w:val="00413F32"/>
    <w:rsid w:val="00443898"/>
    <w:rsid w:val="00452E9D"/>
    <w:rsid w:val="00494AE2"/>
    <w:rsid w:val="004B096D"/>
    <w:rsid w:val="004B0AA9"/>
    <w:rsid w:val="004C6493"/>
    <w:rsid w:val="004C6EB2"/>
    <w:rsid w:val="00514285"/>
    <w:rsid w:val="005254D7"/>
    <w:rsid w:val="005B39E6"/>
    <w:rsid w:val="005D3F8D"/>
    <w:rsid w:val="005D3FB4"/>
    <w:rsid w:val="005F3A08"/>
    <w:rsid w:val="00644F03"/>
    <w:rsid w:val="00686DE1"/>
    <w:rsid w:val="00696FA3"/>
    <w:rsid w:val="006D5C1B"/>
    <w:rsid w:val="007232A8"/>
    <w:rsid w:val="007278D4"/>
    <w:rsid w:val="00740B08"/>
    <w:rsid w:val="0074316D"/>
    <w:rsid w:val="00772E1A"/>
    <w:rsid w:val="0089738A"/>
    <w:rsid w:val="008E46CF"/>
    <w:rsid w:val="009553AD"/>
    <w:rsid w:val="009C247A"/>
    <w:rsid w:val="009E493C"/>
    <w:rsid w:val="00A05970"/>
    <w:rsid w:val="00A2600F"/>
    <w:rsid w:val="00A7087C"/>
    <w:rsid w:val="00AB6F16"/>
    <w:rsid w:val="00AC07D9"/>
    <w:rsid w:val="00B3378C"/>
    <w:rsid w:val="00B64994"/>
    <w:rsid w:val="00B66D8B"/>
    <w:rsid w:val="00B95558"/>
    <w:rsid w:val="00C63C08"/>
    <w:rsid w:val="00C767E8"/>
    <w:rsid w:val="00CC5F94"/>
    <w:rsid w:val="00D12C10"/>
    <w:rsid w:val="00D32F39"/>
    <w:rsid w:val="00D34A46"/>
    <w:rsid w:val="00D941A1"/>
    <w:rsid w:val="00D97658"/>
    <w:rsid w:val="00DB15F0"/>
    <w:rsid w:val="00DB27A1"/>
    <w:rsid w:val="00DE6A5D"/>
    <w:rsid w:val="00E0040F"/>
    <w:rsid w:val="00E05945"/>
    <w:rsid w:val="00E06F14"/>
    <w:rsid w:val="00E512C4"/>
    <w:rsid w:val="00E7101C"/>
    <w:rsid w:val="00F30479"/>
    <w:rsid w:val="00F91284"/>
    <w:rsid w:val="00F924EB"/>
    <w:rsid w:val="00FA0FC4"/>
    <w:rsid w:val="00FD3255"/>
    <w:rsid w:val="00FD6D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5CE3A7"/>
  <w15:chartTrackingRefBased/>
  <w15:docId w15:val="{21437763-91D7-EE4D-835B-7ED2CBD7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CD4"/>
    <w:pPr>
      <w:ind w:left="720"/>
      <w:contextualSpacing/>
    </w:pPr>
  </w:style>
  <w:style w:type="character" w:styleId="PlaceholderText">
    <w:name w:val="Placeholder Text"/>
    <w:basedOn w:val="DefaultParagraphFont"/>
    <w:uiPriority w:val="99"/>
    <w:semiHidden/>
    <w:rsid w:val="00A059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246">
      <w:bodyDiv w:val="1"/>
      <w:marLeft w:val="0"/>
      <w:marRight w:val="0"/>
      <w:marTop w:val="0"/>
      <w:marBottom w:val="0"/>
      <w:divBdr>
        <w:top w:val="none" w:sz="0" w:space="0" w:color="auto"/>
        <w:left w:val="none" w:sz="0" w:space="0" w:color="auto"/>
        <w:bottom w:val="none" w:sz="0" w:space="0" w:color="auto"/>
        <w:right w:val="none" w:sz="0" w:space="0" w:color="auto"/>
      </w:divBdr>
    </w:div>
    <w:div w:id="365255979">
      <w:bodyDiv w:val="1"/>
      <w:marLeft w:val="0"/>
      <w:marRight w:val="0"/>
      <w:marTop w:val="0"/>
      <w:marBottom w:val="0"/>
      <w:divBdr>
        <w:top w:val="none" w:sz="0" w:space="0" w:color="auto"/>
        <w:left w:val="none" w:sz="0" w:space="0" w:color="auto"/>
        <w:bottom w:val="none" w:sz="0" w:space="0" w:color="auto"/>
        <w:right w:val="none" w:sz="0" w:space="0" w:color="auto"/>
      </w:divBdr>
    </w:div>
    <w:div w:id="3875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3</cp:revision>
  <dcterms:created xsi:type="dcterms:W3CDTF">2021-11-03T18:39:00Z</dcterms:created>
  <dcterms:modified xsi:type="dcterms:W3CDTF">2021-11-03T18:40:00Z</dcterms:modified>
</cp:coreProperties>
</file>