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9C94" w14:textId="7C8676AC" w:rsidR="005579BD" w:rsidRDefault="00BD480B">
      <w:r>
        <w:t>To the Editors,</w:t>
      </w:r>
    </w:p>
    <w:p w14:paraId="4D83A1BA" w14:textId="4DE03AC1" w:rsidR="00BD480B" w:rsidRDefault="00BD480B"/>
    <w:p w14:paraId="2E3AE451" w14:textId="309F7D45" w:rsidR="00BD480B" w:rsidRDefault="00BD480B">
      <w:r>
        <w:t xml:space="preserve">Thank you for your consideration of our manuscript. We found that recent publications in </w:t>
      </w:r>
      <w:r>
        <w:rPr>
          <w:i/>
          <w:iCs/>
        </w:rPr>
        <w:t>Research Synthesis Methods</w:t>
      </w:r>
      <w:r>
        <w:t>, including recent reviews by Elizabeth Tipton</w:t>
      </w:r>
      <w:ins w:id="0" w:author="Jihyun" w:date="2021-11-01T23:04:00Z">
        <w:r w:rsidR="004A3585">
          <w:t>,</w:t>
        </w:r>
      </w:ins>
      <w:r>
        <w:t xml:space="preserve"> </w:t>
      </w:r>
      <w:del w:id="1" w:author="Jihyun" w:date="2021-11-01T23:04:00Z">
        <w:r w:rsidDel="004A3585">
          <w:delText xml:space="preserve">and </w:delText>
        </w:r>
      </w:del>
      <w:r>
        <w:t>James Pustejovsky</w:t>
      </w:r>
      <w:del w:id="2" w:author="Jihyun" w:date="2021-11-01T23:04:00Z">
        <w:r w:rsidDel="004A3585">
          <w:delText xml:space="preserve"> </w:delText>
        </w:r>
      </w:del>
      <w:ins w:id="3" w:author="Jihyun" w:date="2021-11-01T23:04:00Z">
        <w:r w:rsidR="004A3585">
          <w:t xml:space="preserve">, and </w:t>
        </w:r>
        <w:proofErr w:type="spellStart"/>
        <w:r w:rsidR="004A3585">
          <w:t>Hedyeh</w:t>
        </w:r>
        <w:proofErr w:type="spellEnd"/>
        <w:r w:rsidR="004A3585">
          <w:t xml:space="preserve"> Ahmadi </w:t>
        </w:r>
      </w:ins>
      <w:r>
        <w:t>raised key issues about how missing data is handled in meta-regressions. In this article, we address some issues with standard practices in the field.</w:t>
      </w:r>
    </w:p>
    <w:p w14:paraId="11499A3C" w14:textId="4FAEB1BC" w:rsidR="00BD480B" w:rsidRDefault="00BD480B"/>
    <w:p w14:paraId="7BE54D23" w14:textId="26CD41BC" w:rsidR="00BD480B" w:rsidRDefault="00BD480B"/>
    <w:p w14:paraId="2B5F9341" w14:textId="0CA0E2CF" w:rsidR="00BD480B" w:rsidRDefault="00BD480B"/>
    <w:p w14:paraId="1329C989" w14:textId="3ED23BD0" w:rsidR="00BD480B" w:rsidRDefault="00BD480B">
      <w:r>
        <w:t>Kind regards,</w:t>
      </w:r>
    </w:p>
    <w:p w14:paraId="224D6F4F" w14:textId="0FB3EDE3" w:rsidR="00BD480B" w:rsidRDefault="00BD480B"/>
    <w:p w14:paraId="04B9DC2F" w14:textId="5D7AE871" w:rsidR="00BD480B" w:rsidRDefault="00BD480B">
      <w:r>
        <w:t>Jacob M. Schauer</w:t>
      </w:r>
    </w:p>
    <w:p w14:paraId="4F341982" w14:textId="5F9087FE" w:rsidR="00BD480B" w:rsidRDefault="00BD480B">
      <w:r>
        <w:t>Jihyun Lee</w:t>
      </w:r>
    </w:p>
    <w:p w14:paraId="46BDF783" w14:textId="51A15E2B" w:rsidR="00BD480B" w:rsidRDefault="00BD480B">
      <w:r>
        <w:t>Karina Diaz</w:t>
      </w:r>
    </w:p>
    <w:p w14:paraId="36A66D57" w14:textId="7289B54C" w:rsidR="00BD480B" w:rsidRPr="00BD480B" w:rsidRDefault="00BD480B">
      <w:r>
        <w:t>Therese D. Pigott</w:t>
      </w:r>
    </w:p>
    <w:sectPr w:rsidR="00BD480B" w:rsidRPr="00BD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ihyun">
    <w15:presenceInfo w15:providerId="None" w15:userId="Jihyu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ytDQ2NDM3sDS3tDBX0lEKTi0uzszPAykwrAUAacHT+SwAAAA="/>
  </w:docVars>
  <w:rsids>
    <w:rsidRoot w:val="00BD480B"/>
    <w:rsid w:val="001514C6"/>
    <w:rsid w:val="00163E65"/>
    <w:rsid w:val="001A626B"/>
    <w:rsid w:val="001C1348"/>
    <w:rsid w:val="002746AE"/>
    <w:rsid w:val="002B6FBB"/>
    <w:rsid w:val="00333A5F"/>
    <w:rsid w:val="00374B99"/>
    <w:rsid w:val="003B2410"/>
    <w:rsid w:val="003C3816"/>
    <w:rsid w:val="004A3585"/>
    <w:rsid w:val="007278D4"/>
    <w:rsid w:val="0089738A"/>
    <w:rsid w:val="009C247A"/>
    <w:rsid w:val="00AC07D9"/>
    <w:rsid w:val="00BD480B"/>
    <w:rsid w:val="00D34A46"/>
    <w:rsid w:val="00D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BAD1"/>
  <w15:chartTrackingRefBased/>
  <w15:docId w15:val="{7FF785CF-6EBA-5949-A036-5B44598E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Michael Schauer</dc:creator>
  <cp:keywords/>
  <dc:description/>
  <cp:lastModifiedBy>Jihyun</cp:lastModifiedBy>
  <cp:revision>2</cp:revision>
  <dcterms:created xsi:type="dcterms:W3CDTF">2021-06-09T22:58:00Z</dcterms:created>
  <dcterms:modified xsi:type="dcterms:W3CDTF">2021-11-02T04:04:00Z</dcterms:modified>
</cp:coreProperties>
</file>